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rPr/>
      </w:pPr>
      <w:r w:rsidDel="00000000" w:rsidR="00000000" w:rsidRPr="00000000">
        <w:rPr>
          <w:b w:val="1"/>
          <w:sz w:val="24"/>
          <w:szCs w:val="24"/>
          <w:rtl w:val="0"/>
        </w:rPr>
        <w:t xml:space="preserve">W</w:t>
      </w:r>
      <w:r w:rsidDel="00000000" w:rsidR="00000000" w:rsidRPr="00000000">
        <w:rPr>
          <w:b w:val="1"/>
          <w:sz w:val="24"/>
          <w:szCs w:val="24"/>
          <w:rtl w:val="0"/>
        </w:rPr>
        <w:t xml:space="preserve">earable Smart-Hat para uso contextual de un guía virtual turístico en el contexto del Volcán Puracé.</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drawing>
          <wp:inline distB="114300" distT="114300" distL="114300" distR="114300">
            <wp:extent cx="1600200" cy="1800225"/>
            <wp:effectExtent b="0" l="0" r="0" t="0"/>
            <wp:docPr id="1" name="image02.jpg"/>
            <a:graphic>
              <a:graphicData uri="http://schemas.openxmlformats.org/drawingml/2006/picture">
                <pic:pic>
                  <pic:nvPicPr>
                    <pic:cNvPr id="0" name="image02.jpg"/>
                    <pic:cNvPicPr preferRelativeResize="0"/>
                  </pic:nvPicPr>
                  <pic:blipFill>
                    <a:blip r:embed="rId6"/>
                    <a:srcRect b="0" l="0" r="0" t="0"/>
                    <a:stretch>
                      <a:fillRect/>
                    </a:stretch>
                  </pic:blipFill>
                  <pic:spPr>
                    <a:xfrm>
                      <a:off x="0" y="0"/>
                      <a:ext cx="1600200" cy="180022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t xml:space="preserve">Anteproyecto de Trabajo de Grado</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b w:val="1"/>
          <w:sz w:val="24"/>
          <w:szCs w:val="24"/>
          <w:rtl w:val="0"/>
        </w:rPr>
        <w:t xml:space="preserve">CRISTIAN DAVID MUÑOZ GUTIERREZ</w:t>
      </w: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b w:val="1"/>
          <w:sz w:val="24"/>
          <w:szCs w:val="24"/>
          <w:rtl w:val="0"/>
        </w:rPr>
        <w:t xml:space="preserve">CRISTIAN DAVID PERDOMO JIMENEZ</w:t>
      </w: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sz w:val="24"/>
          <w:szCs w:val="24"/>
          <w:rtl w:val="0"/>
        </w:rPr>
        <w:t xml:space="preserve">Director: Ing. Juan Francisco Mendoza</w:t>
      </w: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sz w:val="24"/>
          <w:szCs w:val="24"/>
          <w:rtl w:val="0"/>
        </w:rPr>
        <w:t xml:space="preserve">Co-Director:</w:t>
      </w:r>
      <w:r w:rsidDel="00000000" w:rsidR="00000000" w:rsidRPr="00000000">
        <w:rPr>
          <w:rtl w:val="0"/>
        </w:rPr>
        <w:t xml:space="preserve"> </w:t>
      </w:r>
      <w:r w:rsidDel="00000000" w:rsidR="00000000" w:rsidRPr="00000000">
        <w:rPr>
          <w:sz w:val="24"/>
          <w:szCs w:val="24"/>
          <w:rtl w:val="0"/>
        </w:rPr>
        <w:t xml:space="preserve">PhD. Gustavo Adolfo Ramírez González</w:t>
      </w: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b w:val="1"/>
          <w:sz w:val="24"/>
          <w:szCs w:val="24"/>
          <w:rtl w:val="0"/>
        </w:rPr>
        <w:t xml:space="preserve">UNIVERSIDAD DEL CAUCA</w:t>
      </w: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b w:val="1"/>
          <w:sz w:val="24"/>
          <w:szCs w:val="24"/>
          <w:rtl w:val="0"/>
        </w:rPr>
        <w:t xml:space="preserve">Facultad de Ingeniería Electrónica y Telecomunicaciones</w:t>
      </w: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b w:val="1"/>
          <w:sz w:val="24"/>
          <w:szCs w:val="24"/>
          <w:rtl w:val="0"/>
        </w:rPr>
        <w:t xml:space="preserve">Departamento de Telemática</w:t>
      </w: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b w:val="1"/>
          <w:sz w:val="24"/>
          <w:szCs w:val="24"/>
          <w:rtl w:val="0"/>
        </w:rPr>
        <w:t xml:space="preserve">Grupo de Investigación de Ingeniería Telemática</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b w:val="1"/>
          <w:sz w:val="24"/>
          <w:szCs w:val="24"/>
          <w:rtl w:val="0"/>
        </w:rPr>
        <w:t xml:space="preserve">Popayán, febrero de 2017</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keepNext w:val="1"/>
        <w:keepLines w:val="1"/>
        <w:spacing w:before="240" w:line="240" w:lineRule="auto"/>
        <w:contextualSpacing w:val="0"/>
        <w:jc w:val="center"/>
        <w:rPr/>
      </w:pPr>
      <w:r w:rsidDel="00000000" w:rsidR="00000000" w:rsidRPr="00000000">
        <w:rPr>
          <w:b w:val="1"/>
          <w:sz w:val="24"/>
          <w:szCs w:val="24"/>
          <w:rtl w:val="0"/>
        </w:rPr>
        <w:t xml:space="preserve">TABLA DE CONTENIDO</w:t>
        <w:br w:type="textWrapping"/>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left" w:pos="440"/>
              <w:tab w:val="right" w:pos="9019"/>
            </w:tabs>
            <w:spacing w:after="100" w:line="240" w:lineRule="auto"/>
            <w:contextualSpacing w:val="0"/>
            <w:rPr/>
          </w:pPr>
          <w:r w:rsidDel="00000000" w:rsidR="00000000" w:rsidRPr="00000000">
            <w:fldChar w:fldCharType="begin"/>
            <w:instrText xml:space="preserve"> TOC \h \u \z </w:instrText>
            <w:fldChar w:fldCharType="separate"/>
          </w:r>
          <w:hyperlink w:anchor="_gjdgxs">
            <w:r w:rsidDel="00000000" w:rsidR="00000000" w:rsidRPr="00000000">
              <w:rPr>
                <w:b w:val="1"/>
                <w:sz w:val="24"/>
                <w:szCs w:val="24"/>
                <w:rtl w:val="0"/>
              </w:rPr>
              <w:t xml:space="preserve">1.</w:t>
            </w:r>
          </w:hyperlink>
          <w:hyperlink w:anchor="_gjdgxs">
            <w:r w:rsidDel="00000000" w:rsidR="00000000" w:rsidRPr="00000000">
              <w:rPr>
                <w:sz w:val="24"/>
                <w:szCs w:val="24"/>
                <w:rtl w:val="0"/>
              </w:rPr>
              <w:tab/>
            </w:r>
          </w:hyperlink>
          <w:r w:rsidDel="00000000" w:rsidR="00000000" w:rsidRPr="00000000">
            <w:fldChar w:fldCharType="begin"/>
            <w:instrText xml:space="preserve"> PAGEREF _gjdgxs \h </w:instrText>
            <w:fldChar w:fldCharType="separate"/>
          </w:r>
          <w:r w:rsidDel="00000000" w:rsidR="00000000" w:rsidRPr="00000000">
            <w:rPr>
              <w:b w:val="1"/>
              <w:sz w:val="24"/>
              <w:szCs w:val="24"/>
              <w:rtl w:val="0"/>
            </w:rPr>
            <w:t xml:space="preserve">PLANTEAMIENTO DEL PROBLEMA</w:t>
          </w:r>
          <w:r w:rsidDel="00000000" w:rsidR="00000000" w:rsidRPr="00000000">
            <w:rPr>
              <w:sz w:val="24"/>
              <w:szCs w:val="24"/>
              <w:rtl w:val="0"/>
            </w:rPr>
            <w:tab/>
          </w:r>
          <w:r w:rsidDel="00000000" w:rsidR="00000000" w:rsidRPr="00000000">
            <w:fldChar w:fldCharType="end"/>
          </w:r>
          <w:r w:rsidDel="00000000" w:rsidR="00000000" w:rsidRPr="00000000">
            <w:rPr>
              <w:rtl w:val="0"/>
            </w:rPr>
            <w:t xml:space="preserve">2</w:t>
          </w:r>
        </w:p>
        <w:p w:rsidR="00000000" w:rsidDel="00000000" w:rsidP="00000000" w:rsidRDefault="00000000" w:rsidRPr="00000000">
          <w:pPr>
            <w:tabs>
              <w:tab w:val="right" w:pos="9019"/>
            </w:tabs>
            <w:spacing w:after="100" w:line="240" w:lineRule="auto"/>
            <w:ind w:left="220" w:firstLine="0"/>
            <w:contextualSpacing w:val="0"/>
            <w:rPr/>
          </w:pPr>
          <w:r w:rsidDel="00000000" w:rsidR="00000000" w:rsidRPr="00000000">
            <w:rPr>
              <w:b w:val="1"/>
              <w:sz w:val="24"/>
              <w:szCs w:val="24"/>
              <w:rtl w:val="0"/>
            </w:rPr>
            <w:t xml:space="preserve">1.1 CONTEXTO</w:t>
          </w:r>
          <w:r w:rsidDel="00000000" w:rsidR="00000000" w:rsidRPr="00000000">
            <w:rPr>
              <w:sz w:val="24"/>
              <w:szCs w:val="24"/>
              <w:rtl w:val="0"/>
            </w:rPr>
            <w:tab/>
          </w:r>
          <w:r w:rsidDel="00000000" w:rsidR="00000000" w:rsidRPr="00000000">
            <w:rPr>
              <w:rtl w:val="0"/>
            </w:rPr>
            <w:t xml:space="preserve">2</w:t>
          </w:r>
        </w:p>
        <w:p w:rsidR="00000000" w:rsidDel="00000000" w:rsidP="00000000" w:rsidRDefault="00000000" w:rsidRPr="00000000">
          <w:pPr>
            <w:tabs>
              <w:tab w:val="right" w:pos="9019"/>
            </w:tabs>
            <w:spacing w:after="100" w:line="240" w:lineRule="auto"/>
            <w:ind w:left="220" w:firstLine="0"/>
            <w:contextualSpacing w:val="0"/>
            <w:rPr/>
          </w:pPr>
          <w:hyperlink w:anchor="_3znysh7">
            <w:r w:rsidDel="00000000" w:rsidR="00000000" w:rsidRPr="00000000">
              <w:rPr>
                <w:b w:val="1"/>
                <w:sz w:val="24"/>
                <w:szCs w:val="24"/>
                <w:rtl w:val="0"/>
              </w:rPr>
              <w:t xml:space="preserve">1.2 DEFINICIÓN DEL PROBLEMA</w:t>
            </w:r>
          </w:hyperlink>
          <w:hyperlink w:anchor="_3znysh7">
            <w:r w:rsidDel="00000000" w:rsidR="00000000" w:rsidRPr="00000000">
              <w:rPr>
                <w:sz w:val="24"/>
                <w:szCs w:val="24"/>
                <w:rtl w:val="0"/>
              </w:rPr>
              <w:tab/>
            </w:r>
          </w:hyperlink>
          <w:r w:rsidDel="00000000" w:rsidR="00000000" w:rsidRPr="00000000">
            <w:rPr>
              <w:rtl w:val="0"/>
            </w:rPr>
            <w:t xml:space="preserve">2</w:t>
          </w:r>
        </w:p>
        <w:p w:rsidR="00000000" w:rsidDel="00000000" w:rsidP="00000000" w:rsidRDefault="00000000" w:rsidRPr="00000000">
          <w:pPr>
            <w:tabs>
              <w:tab w:val="right" w:pos="9019"/>
            </w:tabs>
            <w:spacing w:after="100" w:line="240" w:lineRule="auto"/>
            <w:ind w:left="220" w:firstLine="0"/>
            <w:contextualSpacing w:val="0"/>
            <w:rPr/>
          </w:pPr>
          <w:hyperlink w:anchor="_4d34og8">
            <w:r w:rsidDel="00000000" w:rsidR="00000000" w:rsidRPr="00000000">
              <w:rPr>
                <w:b w:val="1"/>
                <w:sz w:val="24"/>
                <w:szCs w:val="24"/>
                <w:rtl w:val="0"/>
              </w:rPr>
              <w:t xml:space="preserve">1.3 JUSTIFICACIÓN</w:t>
            </w:r>
          </w:hyperlink>
          <w:hyperlink w:anchor="_4d34og8">
            <w:r w:rsidDel="00000000" w:rsidR="00000000" w:rsidRPr="00000000">
              <w:rPr>
                <w:sz w:val="24"/>
                <w:szCs w:val="24"/>
                <w:rtl w:val="0"/>
              </w:rPr>
              <w:tab/>
            </w:r>
          </w:hyperlink>
          <w:r w:rsidDel="00000000" w:rsidR="00000000" w:rsidRPr="00000000">
            <w:rPr>
              <w:rtl w:val="0"/>
            </w:rPr>
            <w:t xml:space="preserve">3</w:t>
          </w:r>
        </w:p>
        <w:p w:rsidR="00000000" w:rsidDel="00000000" w:rsidP="00000000" w:rsidRDefault="00000000" w:rsidRPr="00000000">
          <w:pPr>
            <w:tabs>
              <w:tab w:val="left" w:pos="440"/>
              <w:tab w:val="right" w:pos="9019"/>
            </w:tabs>
            <w:spacing w:after="100" w:line="240" w:lineRule="auto"/>
            <w:contextualSpacing w:val="0"/>
            <w:rPr/>
          </w:pPr>
          <w:hyperlink w:anchor="_2s8eyo1">
            <w:r w:rsidDel="00000000" w:rsidR="00000000" w:rsidRPr="00000000">
              <w:rPr>
                <w:b w:val="1"/>
                <w:sz w:val="24"/>
                <w:szCs w:val="24"/>
                <w:rtl w:val="0"/>
              </w:rPr>
              <w:t xml:space="preserve">2.</w:t>
            </w:r>
          </w:hyperlink>
          <w:hyperlink w:anchor="_2s8eyo1">
            <w:r w:rsidDel="00000000" w:rsidR="00000000" w:rsidRPr="00000000">
              <w:rPr>
                <w:sz w:val="24"/>
                <w:szCs w:val="24"/>
                <w:rtl w:val="0"/>
              </w:rPr>
              <w:tab/>
            </w:r>
          </w:hyperlink>
          <w:r w:rsidDel="00000000" w:rsidR="00000000" w:rsidRPr="00000000">
            <w:fldChar w:fldCharType="begin"/>
            <w:instrText xml:space="preserve"> PAGEREF _2s8eyo1 \h </w:instrText>
            <w:fldChar w:fldCharType="separate"/>
          </w:r>
          <w:r w:rsidDel="00000000" w:rsidR="00000000" w:rsidRPr="00000000">
            <w:rPr>
              <w:b w:val="1"/>
              <w:sz w:val="24"/>
              <w:szCs w:val="24"/>
              <w:rtl w:val="0"/>
            </w:rPr>
            <w:t xml:space="preserve">ESTADO DEL ARTE</w:t>
          </w:r>
          <w:r w:rsidDel="00000000" w:rsidR="00000000" w:rsidRPr="00000000">
            <w:rPr>
              <w:sz w:val="24"/>
              <w:szCs w:val="24"/>
              <w:rtl w:val="0"/>
            </w:rPr>
            <w:tab/>
          </w:r>
          <w:r w:rsidDel="00000000" w:rsidR="00000000" w:rsidRPr="00000000">
            <w:fldChar w:fldCharType="end"/>
          </w:r>
          <w:r w:rsidDel="00000000" w:rsidR="00000000" w:rsidRPr="00000000">
            <w:rPr>
              <w:rtl w:val="0"/>
            </w:rPr>
            <w:t xml:space="preserve">4</w:t>
          </w:r>
        </w:p>
        <w:p w:rsidR="00000000" w:rsidDel="00000000" w:rsidP="00000000" w:rsidRDefault="00000000" w:rsidRPr="00000000">
          <w:pPr>
            <w:tabs>
              <w:tab w:val="right" w:pos="9019"/>
            </w:tabs>
            <w:spacing w:after="100" w:line="240" w:lineRule="auto"/>
            <w:ind w:left="220" w:firstLine="0"/>
            <w:contextualSpacing w:val="0"/>
            <w:rPr/>
          </w:pPr>
          <w:hyperlink w:anchor="_17dp8vu">
            <w:r w:rsidDel="00000000" w:rsidR="00000000" w:rsidRPr="00000000">
              <w:rPr>
                <w:b w:val="1"/>
                <w:sz w:val="24"/>
                <w:szCs w:val="24"/>
                <w:rtl w:val="0"/>
              </w:rPr>
              <w:t xml:space="preserve">2.1 ANTECEDENTES</w:t>
            </w:r>
          </w:hyperlink>
          <w:hyperlink w:anchor="_17dp8vu">
            <w:r w:rsidDel="00000000" w:rsidR="00000000" w:rsidRPr="00000000">
              <w:rPr>
                <w:sz w:val="24"/>
                <w:szCs w:val="24"/>
                <w:rtl w:val="0"/>
              </w:rPr>
              <w:tab/>
            </w:r>
          </w:hyperlink>
          <w:r w:rsidDel="00000000" w:rsidR="00000000" w:rsidRPr="00000000">
            <w:rPr>
              <w:rtl w:val="0"/>
            </w:rPr>
            <w:t xml:space="preserve">4</w:t>
          </w:r>
        </w:p>
        <w:p w:rsidR="00000000" w:rsidDel="00000000" w:rsidP="00000000" w:rsidRDefault="00000000" w:rsidRPr="00000000">
          <w:pPr>
            <w:tabs>
              <w:tab w:val="right" w:pos="9019"/>
            </w:tabs>
            <w:spacing w:after="100" w:line="240" w:lineRule="auto"/>
            <w:ind w:left="440" w:firstLine="0"/>
            <w:contextualSpacing w:val="0"/>
            <w:rPr/>
          </w:pPr>
          <w:hyperlink w:anchor="_26in1rg">
            <w:r w:rsidDel="00000000" w:rsidR="00000000" w:rsidRPr="00000000">
              <w:rPr>
                <w:b w:val="1"/>
                <w:sz w:val="24"/>
                <w:szCs w:val="24"/>
                <w:rtl w:val="0"/>
              </w:rPr>
              <w:t xml:space="preserve">2.1.1 A NIVEL INTERNACIONAL</w:t>
            </w:r>
          </w:hyperlink>
          <w:hyperlink w:anchor="_26in1rg">
            <w:r w:rsidDel="00000000" w:rsidR="00000000" w:rsidRPr="00000000">
              <w:rPr>
                <w:sz w:val="24"/>
                <w:szCs w:val="24"/>
                <w:rtl w:val="0"/>
              </w:rPr>
              <w:tab/>
            </w:r>
          </w:hyperlink>
          <w:r w:rsidDel="00000000" w:rsidR="00000000" w:rsidRPr="00000000">
            <w:rPr>
              <w:rtl w:val="0"/>
            </w:rPr>
            <w:t xml:space="preserve">4</w:t>
          </w:r>
        </w:p>
        <w:p w:rsidR="00000000" w:rsidDel="00000000" w:rsidP="00000000" w:rsidRDefault="00000000" w:rsidRPr="00000000">
          <w:pPr>
            <w:tabs>
              <w:tab w:val="right" w:pos="9019"/>
            </w:tabs>
            <w:spacing w:after="100" w:line="240" w:lineRule="auto"/>
            <w:ind w:left="440" w:firstLine="0"/>
            <w:contextualSpacing w:val="0"/>
            <w:rPr/>
          </w:pPr>
          <w:hyperlink w:anchor="_35nkun2">
            <w:r w:rsidDel="00000000" w:rsidR="00000000" w:rsidRPr="00000000">
              <w:rPr>
                <w:b w:val="1"/>
                <w:sz w:val="24"/>
                <w:szCs w:val="24"/>
                <w:rtl w:val="0"/>
              </w:rPr>
              <w:t xml:space="preserve">2.1.2 A NIVEL NACIONAL</w:t>
            </w:r>
          </w:hyperlink>
          <w:hyperlink w:anchor="_35nkun2">
            <w:r w:rsidDel="00000000" w:rsidR="00000000" w:rsidRPr="00000000">
              <w:rPr>
                <w:sz w:val="24"/>
                <w:szCs w:val="24"/>
                <w:rtl w:val="0"/>
              </w:rPr>
              <w:tab/>
            </w:r>
          </w:hyperlink>
          <w:r w:rsidDel="00000000" w:rsidR="00000000" w:rsidRPr="00000000">
            <w:rPr>
              <w:rtl w:val="0"/>
            </w:rPr>
            <w:t xml:space="preserve">5</w:t>
          </w:r>
        </w:p>
        <w:p w:rsidR="00000000" w:rsidDel="00000000" w:rsidP="00000000" w:rsidRDefault="00000000" w:rsidRPr="00000000">
          <w:pPr>
            <w:tabs>
              <w:tab w:val="right" w:pos="9019"/>
            </w:tabs>
            <w:spacing w:after="100" w:line="240" w:lineRule="auto"/>
            <w:ind w:left="220" w:firstLine="0"/>
            <w:contextualSpacing w:val="0"/>
            <w:rPr/>
          </w:pPr>
          <w:hyperlink w:anchor="_1ksv4uv">
            <w:r w:rsidDel="00000000" w:rsidR="00000000" w:rsidRPr="00000000">
              <w:rPr>
                <w:b w:val="1"/>
                <w:sz w:val="24"/>
                <w:szCs w:val="24"/>
                <w:rtl w:val="0"/>
              </w:rPr>
              <w:t xml:space="preserve">2.2 APORTES</w:t>
            </w:r>
          </w:hyperlink>
          <w:hyperlink w:anchor="_1ksv4uv">
            <w:r w:rsidDel="00000000" w:rsidR="00000000" w:rsidRPr="00000000">
              <w:rPr>
                <w:sz w:val="24"/>
                <w:szCs w:val="24"/>
                <w:rtl w:val="0"/>
              </w:rPr>
              <w:tab/>
            </w:r>
          </w:hyperlink>
          <w:r w:rsidDel="00000000" w:rsidR="00000000" w:rsidRPr="00000000">
            <w:rPr>
              <w:rtl w:val="0"/>
            </w:rPr>
            <w:t xml:space="preserve">5</w:t>
          </w:r>
        </w:p>
        <w:p w:rsidR="00000000" w:rsidDel="00000000" w:rsidP="00000000" w:rsidRDefault="00000000" w:rsidRPr="00000000">
          <w:pPr>
            <w:tabs>
              <w:tab w:val="right" w:pos="9019"/>
            </w:tabs>
            <w:spacing w:after="100" w:line="240" w:lineRule="auto"/>
            <w:contextualSpacing w:val="0"/>
            <w:rPr/>
          </w:pPr>
          <w:hyperlink w:anchor="_2jxsxqh">
            <w:r w:rsidDel="00000000" w:rsidR="00000000" w:rsidRPr="00000000">
              <w:rPr>
                <w:b w:val="1"/>
                <w:sz w:val="24"/>
                <w:szCs w:val="24"/>
                <w:rtl w:val="0"/>
              </w:rPr>
              <w:t xml:space="preserve">3. OBJETIVOS</w:t>
            </w:r>
          </w:hyperlink>
          <w:hyperlink w:anchor="_2jxsxqh">
            <w:r w:rsidDel="00000000" w:rsidR="00000000" w:rsidRPr="00000000">
              <w:rPr>
                <w:sz w:val="24"/>
                <w:szCs w:val="24"/>
                <w:rtl w:val="0"/>
              </w:rPr>
              <w:tab/>
            </w:r>
          </w:hyperlink>
          <w:r w:rsidDel="00000000" w:rsidR="00000000" w:rsidRPr="00000000">
            <w:rPr>
              <w:rtl w:val="0"/>
            </w:rPr>
            <w:t xml:space="preserve">5</w:t>
          </w:r>
        </w:p>
        <w:p w:rsidR="00000000" w:rsidDel="00000000" w:rsidP="00000000" w:rsidRDefault="00000000" w:rsidRPr="00000000">
          <w:pPr>
            <w:tabs>
              <w:tab w:val="right" w:pos="9019"/>
            </w:tabs>
            <w:spacing w:after="100" w:line="240" w:lineRule="auto"/>
            <w:ind w:left="220" w:firstLine="0"/>
            <w:contextualSpacing w:val="0"/>
            <w:rPr/>
          </w:pPr>
          <w:hyperlink w:anchor="_z337ya">
            <w:r w:rsidDel="00000000" w:rsidR="00000000" w:rsidRPr="00000000">
              <w:rPr>
                <w:b w:val="1"/>
                <w:sz w:val="24"/>
                <w:szCs w:val="24"/>
                <w:rtl w:val="0"/>
              </w:rPr>
              <w:t xml:space="preserve">3.1 OBJETIVO GENERAL</w:t>
            </w:r>
          </w:hyperlink>
          <w:hyperlink w:anchor="_z337ya">
            <w:r w:rsidDel="00000000" w:rsidR="00000000" w:rsidRPr="00000000">
              <w:rPr>
                <w:sz w:val="24"/>
                <w:szCs w:val="24"/>
                <w:rtl w:val="0"/>
              </w:rPr>
              <w:tab/>
            </w:r>
          </w:hyperlink>
          <w:r w:rsidDel="00000000" w:rsidR="00000000" w:rsidRPr="00000000">
            <w:rPr>
              <w:rtl w:val="0"/>
            </w:rPr>
            <w:t xml:space="preserve">5</w:t>
          </w:r>
        </w:p>
        <w:p w:rsidR="00000000" w:rsidDel="00000000" w:rsidP="00000000" w:rsidRDefault="00000000" w:rsidRPr="00000000">
          <w:pPr>
            <w:tabs>
              <w:tab w:val="right" w:pos="9019"/>
            </w:tabs>
            <w:spacing w:after="100" w:line="240" w:lineRule="auto"/>
            <w:ind w:left="220" w:firstLine="0"/>
            <w:contextualSpacing w:val="0"/>
            <w:rPr/>
          </w:pPr>
          <w:hyperlink w:anchor="_3j2qqm3">
            <w:r w:rsidDel="00000000" w:rsidR="00000000" w:rsidRPr="00000000">
              <w:rPr>
                <w:b w:val="1"/>
                <w:sz w:val="24"/>
                <w:szCs w:val="24"/>
                <w:rtl w:val="0"/>
              </w:rPr>
              <w:t xml:space="preserve">3.2 OBJETIVOS ESPECÍFICOS</w:t>
            </w:r>
          </w:hyperlink>
          <w:hyperlink w:anchor="_3j2qqm3">
            <w:r w:rsidDel="00000000" w:rsidR="00000000" w:rsidRPr="00000000">
              <w:rPr>
                <w:sz w:val="24"/>
                <w:szCs w:val="24"/>
                <w:rtl w:val="0"/>
              </w:rPr>
              <w:tab/>
            </w:r>
          </w:hyperlink>
          <w:r w:rsidDel="00000000" w:rsidR="00000000" w:rsidRPr="00000000">
            <w:rPr>
              <w:rtl w:val="0"/>
            </w:rPr>
            <w:t xml:space="preserve">5</w:t>
          </w:r>
        </w:p>
        <w:p w:rsidR="00000000" w:rsidDel="00000000" w:rsidP="00000000" w:rsidRDefault="00000000" w:rsidRPr="00000000">
          <w:pPr>
            <w:tabs>
              <w:tab w:val="right" w:pos="9019"/>
            </w:tabs>
            <w:spacing w:after="100" w:line="240" w:lineRule="auto"/>
            <w:contextualSpacing w:val="0"/>
            <w:rPr/>
          </w:pPr>
          <w:hyperlink w:anchor="_1y810tw">
            <w:r w:rsidDel="00000000" w:rsidR="00000000" w:rsidRPr="00000000">
              <w:rPr>
                <w:b w:val="1"/>
                <w:sz w:val="24"/>
                <w:szCs w:val="24"/>
                <w:rtl w:val="0"/>
              </w:rPr>
              <w:t xml:space="preserve">4 ACTIVIDADES Y CRONOGRAMA</w:t>
            </w:r>
          </w:hyperlink>
          <w:hyperlink w:anchor="_1y810tw">
            <w:r w:rsidDel="00000000" w:rsidR="00000000" w:rsidRPr="00000000">
              <w:rPr>
                <w:sz w:val="24"/>
                <w:szCs w:val="24"/>
                <w:rtl w:val="0"/>
              </w:rPr>
              <w:tab/>
            </w:r>
          </w:hyperlink>
          <w:r w:rsidDel="00000000" w:rsidR="00000000" w:rsidRPr="00000000">
            <w:rPr>
              <w:rtl w:val="0"/>
            </w:rPr>
            <w:t xml:space="preserve">6</w:t>
          </w:r>
        </w:p>
        <w:p w:rsidR="00000000" w:rsidDel="00000000" w:rsidP="00000000" w:rsidRDefault="00000000" w:rsidRPr="00000000">
          <w:pPr>
            <w:tabs>
              <w:tab w:val="right" w:pos="9019"/>
            </w:tabs>
            <w:spacing w:after="100" w:line="240" w:lineRule="auto"/>
            <w:ind w:left="220" w:firstLine="0"/>
            <w:contextualSpacing w:val="0"/>
            <w:rPr/>
          </w:pPr>
          <w:hyperlink w:anchor="_4i7ojhp">
            <w:r w:rsidDel="00000000" w:rsidR="00000000" w:rsidRPr="00000000">
              <w:rPr>
                <w:b w:val="1"/>
                <w:sz w:val="24"/>
                <w:szCs w:val="24"/>
                <w:rtl w:val="0"/>
              </w:rPr>
              <w:t xml:space="preserve">4.1. METODOLOGÍA</w:t>
            </w:r>
          </w:hyperlink>
          <w:hyperlink w:anchor="_4i7ojhp">
            <w:r w:rsidDel="00000000" w:rsidR="00000000" w:rsidRPr="00000000">
              <w:rPr>
                <w:sz w:val="24"/>
                <w:szCs w:val="24"/>
                <w:rtl w:val="0"/>
              </w:rPr>
              <w:tab/>
            </w:r>
          </w:hyperlink>
          <w:r w:rsidDel="00000000" w:rsidR="00000000" w:rsidRPr="00000000">
            <w:rPr>
              <w:rtl w:val="0"/>
            </w:rPr>
            <w:t xml:space="preserve">6</w:t>
          </w:r>
        </w:p>
        <w:p w:rsidR="00000000" w:rsidDel="00000000" w:rsidP="00000000" w:rsidRDefault="00000000" w:rsidRPr="00000000">
          <w:pPr>
            <w:tabs>
              <w:tab w:val="right" w:pos="9019"/>
            </w:tabs>
            <w:spacing w:after="100" w:line="240" w:lineRule="auto"/>
            <w:ind w:left="440" w:firstLine="0"/>
            <w:contextualSpacing w:val="0"/>
            <w:rPr/>
          </w:pPr>
          <w:hyperlink w:anchor="_2xcytpi">
            <w:r w:rsidDel="00000000" w:rsidR="00000000" w:rsidRPr="00000000">
              <w:rPr>
                <w:b w:val="1"/>
                <w:sz w:val="24"/>
                <w:szCs w:val="24"/>
                <w:rtl w:val="0"/>
              </w:rPr>
              <w:t xml:space="preserve">4.1.1 ETAPA DE INVESTIGACIÓN: OBSERVACIÓN</w:t>
            </w:r>
          </w:hyperlink>
          <w:hyperlink w:anchor="_2xcytpi">
            <w:r w:rsidDel="00000000" w:rsidR="00000000" w:rsidRPr="00000000">
              <w:rPr>
                <w:sz w:val="24"/>
                <w:szCs w:val="24"/>
                <w:rtl w:val="0"/>
              </w:rPr>
              <w:tab/>
            </w:r>
          </w:hyperlink>
          <w:r w:rsidDel="00000000" w:rsidR="00000000" w:rsidRPr="00000000">
            <w:rPr>
              <w:rtl w:val="0"/>
            </w:rPr>
            <w:t xml:space="preserve">6</w:t>
          </w:r>
        </w:p>
        <w:p w:rsidR="00000000" w:rsidDel="00000000" w:rsidP="00000000" w:rsidRDefault="00000000" w:rsidRPr="00000000">
          <w:pPr>
            <w:tabs>
              <w:tab w:val="right" w:pos="9019"/>
            </w:tabs>
            <w:spacing w:after="100" w:line="240" w:lineRule="auto"/>
            <w:ind w:left="440" w:firstLine="0"/>
            <w:contextualSpacing w:val="0"/>
            <w:rPr/>
          </w:pPr>
          <w:hyperlink w:anchor="_1ci93xb">
            <w:r w:rsidDel="00000000" w:rsidR="00000000" w:rsidRPr="00000000">
              <w:rPr>
                <w:b w:val="1"/>
                <w:sz w:val="24"/>
                <w:szCs w:val="24"/>
                <w:rtl w:val="0"/>
              </w:rPr>
              <w:t xml:space="preserve">4.1.2 ETAPA DE ANÁLISIS: FORMULACIÓN DE LA HIPÓTESIS</w:t>
            </w:r>
          </w:hyperlink>
          <w:hyperlink w:anchor="_1ci93xb">
            <w:r w:rsidDel="00000000" w:rsidR="00000000" w:rsidRPr="00000000">
              <w:rPr>
                <w:sz w:val="24"/>
                <w:szCs w:val="24"/>
                <w:rtl w:val="0"/>
              </w:rPr>
              <w:tab/>
            </w:r>
          </w:hyperlink>
          <w:r w:rsidDel="00000000" w:rsidR="00000000" w:rsidRPr="00000000">
            <w:rPr>
              <w:rtl w:val="0"/>
            </w:rPr>
            <w:t xml:space="preserve">6</w:t>
          </w:r>
        </w:p>
        <w:p w:rsidR="00000000" w:rsidDel="00000000" w:rsidP="00000000" w:rsidRDefault="00000000" w:rsidRPr="00000000">
          <w:pPr>
            <w:tabs>
              <w:tab w:val="right" w:pos="9019"/>
            </w:tabs>
            <w:spacing w:after="100" w:line="240" w:lineRule="auto"/>
            <w:ind w:left="440" w:firstLine="0"/>
            <w:contextualSpacing w:val="0"/>
            <w:rPr/>
          </w:pPr>
          <w:hyperlink w:anchor="_3whwml4">
            <w:r w:rsidDel="00000000" w:rsidR="00000000" w:rsidRPr="00000000">
              <w:rPr>
                <w:b w:val="1"/>
                <w:sz w:val="24"/>
                <w:szCs w:val="24"/>
                <w:rtl w:val="0"/>
              </w:rPr>
              <w:t xml:space="preserve">4.1.3 </w:t>
            </w:r>
          </w:hyperlink>
          <w:r w:rsidDel="00000000" w:rsidR="00000000" w:rsidRPr="00000000">
            <w:rPr>
              <w:b w:val="1"/>
              <w:sz w:val="24"/>
              <w:szCs w:val="24"/>
              <w:rtl w:val="0"/>
            </w:rPr>
            <w:t xml:space="preserve">ELABORACIÓN Y DISEÑO EXPERIMENTAL: ETAPA DE DISEÑO Y CONSTRUCCIÓN DEL PROTOTIPO DE WEARABLE</w:t>
          </w:r>
          <w:hyperlink w:anchor="_3whwml4">
            <w:r w:rsidDel="00000000" w:rsidR="00000000" w:rsidRPr="00000000">
              <w:rPr>
                <w:sz w:val="24"/>
                <w:szCs w:val="24"/>
                <w:rtl w:val="0"/>
              </w:rPr>
              <w:tab/>
            </w:r>
          </w:hyperlink>
          <w:r w:rsidDel="00000000" w:rsidR="00000000" w:rsidRPr="00000000">
            <w:rPr>
              <w:rtl w:val="0"/>
            </w:rPr>
            <w:t xml:space="preserve">6</w:t>
          </w:r>
        </w:p>
        <w:p w:rsidR="00000000" w:rsidDel="00000000" w:rsidP="00000000" w:rsidRDefault="00000000" w:rsidRPr="00000000">
          <w:pPr>
            <w:tabs>
              <w:tab w:val="right" w:pos="9019"/>
            </w:tabs>
            <w:spacing w:after="100" w:line="240" w:lineRule="auto"/>
            <w:ind w:left="440" w:firstLine="0"/>
            <w:contextualSpacing w:val="0"/>
            <w:rPr/>
          </w:pPr>
          <w:hyperlink w:anchor="_2bn6wsx">
            <w:r w:rsidDel="00000000" w:rsidR="00000000" w:rsidRPr="00000000">
              <w:rPr>
                <w:b w:val="1"/>
                <w:sz w:val="24"/>
                <w:szCs w:val="24"/>
                <w:rtl w:val="0"/>
              </w:rPr>
              <w:t xml:space="preserve">4.1.4 ETAPA DE DOCUMENTACIÓN Y DIVULGACIÓN: ANÁLISIS DE RESULTADOS Y CONCLUSIONES</w:t>
            </w:r>
          </w:hyperlink>
          <w:hyperlink w:anchor="_2bn6wsx">
            <w:r w:rsidDel="00000000" w:rsidR="00000000" w:rsidRPr="00000000">
              <w:rPr>
                <w:sz w:val="24"/>
                <w:szCs w:val="24"/>
                <w:rtl w:val="0"/>
              </w:rPr>
              <w:tab/>
            </w:r>
          </w:hyperlink>
          <w:r w:rsidDel="00000000" w:rsidR="00000000" w:rsidRPr="00000000">
            <w:rPr>
              <w:rtl w:val="0"/>
            </w:rPr>
            <w:t xml:space="preserve">7</w:t>
          </w:r>
        </w:p>
        <w:p w:rsidR="00000000" w:rsidDel="00000000" w:rsidP="00000000" w:rsidRDefault="00000000" w:rsidRPr="00000000">
          <w:pPr>
            <w:tabs>
              <w:tab w:val="right" w:pos="9019"/>
            </w:tabs>
            <w:spacing w:after="100" w:line="240" w:lineRule="auto"/>
            <w:ind w:left="220" w:firstLine="0"/>
            <w:contextualSpacing w:val="0"/>
            <w:rPr/>
          </w:pPr>
          <w:hyperlink w:anchor="_3as4poj">
            <w:r w:rsidDel="00000000" w:rsidR="00000000" w:rsidRPr="00000000">
              <w:rPr>
                <w:b w:val="1"/>
                <w:sz w:val="24"/>
                <w:szCs w:val="24"/>
                <w:rtl w:val="0"/>
              </w:rPr>
              <w:t xml:space="preserve">4.2 CRONOGRAMA</w:t>
            </w:r>
          </w:hyperlink>
          <w:hyperlink w:anchor="_3as4poj">
            <w:r w:rsidDel="00000000" w:rsidR="00000000" w:rsidRPr="00000000">
              <w:rPr>
                <w:sz w:val="24"/>
                <w:szCs w:val="24"/>
                <w:rtl w:val="0"/>
              </w:rPr>
              <w:tab/>
            </w:r>
          </w:hyperlink>
          <w:r w:rsidDel="00000000" w:rsidR="00000000" w:rsidRPr="00000000">
            <w:rPr>
              <w:rtl w:val="0"/>
            </w:rPr>
            <w:t xml:space="preserve">8</w:t>
          </w:r>
        </w:p>
        <w:p w:rsidR="00000000" w:rsidDel="00000000" w:rsidP="00000000" w:rsidRDefault="00000000" w:rsidRPr="00000000">
          <w:pPr>
            <w:tabs>
              <w:tab w:val="right" w:pos="9019"/>
            </w:tabs>
            <w:spacing w:after="100" w:line="240" w:lineRule="auto"/>
            <w:contextualSpacing w:val="0"/>
            <w:rPr/>
          </w:pPr>
          <w:hyperlink w:anchor="_1pxezwc">
            <w:r w:rsidDel="00000000" w:rsidR="00000000" w:rsidRPr="00000000">
              <w:rPr>
                <w:b w:val="1"/>
                <w:sz w:val="24"/>
                <w:szCs w:val="24"/>
                <w:rtl w:val="0"/>
              </w:rPr>
              <w:t xml:space="preserve">5. RECURSOS, PRESUPUESTO Y FUENTES DE FINANCIACIÓN</w:t>
            </w:r>
          </w:hyperlink>
          <w:hyperlink w:anchor="_1pxezwc">
            <w:r w:rsidDel="00000000" w:rsidR="00000000" w:rsidRPr="00000000">
              <w:rPr>
                <w:sz w:val="24"/>
                <w:szCs w:val="24"/>
                <w:rtl w:val="0"/>
              </w:rPr>
              <w:tab/>
            </w:r>
          </w:hyperlink>
          <w:r w:rsidDel="00000000" w:rsidR="00000000" w:rsidRPr="00000000">
            <w:rPr>
              <w:rtl w:val="0"/>
            </w:rPr>
            <w:t xml:space="preserve">8</w:t>
          </w:r>
        </w:p>
        <w:p w:rsidR="00000000" w:rsidDel="00000000" w:rsidP="00000000" w:rsidRDefault="00000000" w:rsidRPr="00000000">
          <w:pPr>
            <w:tabs>
              <w:tab w:val="right" w:pos="9019"/>
            </w:tabs>
            <w:spacing w:after="100" w:line="240" w:lineRule="auto"/>
            <w:ind w:left="220" w:firstLine="0"/>
            <w:contextualSpacing w:val="0"/>
            <w:rPr/>
          </w:pPr>
          <w:hyperlink w:anchor="_2u6wntf">
            <w:r w:rsidDel="00000000" w:rsidR="00000000" w:rsidRPr="00000000">
              <w:rPr>
                <w:b w:val="1"/>
                <w:sz w:val="24"/>
                <w:szCs w:val="24"/>
                <w:rtl w:val="0"/>
              </w:rPr>
              <w:t xml:space="preserve">5.1 RECURSOS REQUERIDOS</w:t>
            </w:r>
          </w:hyperlink>
          <w:hyperlink w:anchor="_2u6wntf">
            <w:r w:rsidDel="00000000" w:rsidR="00000000" w:rsidRPr="00000000">
              <w:rPr>
                <w:sz w:val="24"/>
                <w:szCs w:val="24"/>
                <w:rtl w:val="0"/>
              </w:rPr>
              <w:tab/>
            </w:r>
          </w:hyperlink>
          <w:r w:rsidDel="00000000" w:rsidR="00000000" w:rsidRPr="00000000">
            <w:rPr>
              <w:rtl w:val="0"/>
            </w:rPr>
            <w:t xml:space="preserve">8</w:t>
          </w:r>
        </w:p>
        <w:p w:rsidR="00000000" w:rsidDel="00000000" w:rsidP="00000000" w:rsidRDefault="00000000" w:rsidRPr="00000000">
          <w:pPr>
            <w:tabs>
              <w:tab w:val="right" w:pos="9019"/>
            </w:tabs>
            <w:spacing w:after="100" w:line="240" w:lineRule="auto"/>
            <w:ind w:left="440" w:firstLine="0"/>
            <w:contextualSpacing w:val="0"/>
            <w:rPr/>
          </w:pPr>
          <w:hyperlink w:anchor="_49x2ik5">
            <w:r w:rsidDel="00000000" w:rsidR="00000000" w:rsidRPr="00000000">
              <w:rPr>
                <w:b w:val="1"/>
                <w:sz w:val="24"/>
                <w:szCs w:val="24"/>
                <w:rtl w:val="0"/>
              </w:rPr>
              <w:t xml:space="preserve">5.1.1 Humanos</w:t>
            </w:r>
          </w:hyperlink>
          <w:hyperlink w:anchor="_49x2ik5">
            <w:r w:rsidDel="00000000" w:rsidR="00000000" w:rsidRPr="00000000">
              <w:rPr>
                <w:sz w:val="24"/>
                <w:szCs w:val="24"/>
                <w:rtl w:val="0"/>
              </w:rPr>
              <w:tab/>
            </w:r>
          </w:hyperlink>
          <w:r w:rsidDel="00000000" w:rsidR="00000000" w:rsidRPr="00000000">
            <w:rPr>
              <w:rtl w:val="0"/>
            </w:rPr>
            <w:t xml:space="preserve">8</w:t>
          </w:r>
        </w:p>
        <w:p w:rsidR="00000000" w:rsidDel="00000000" w:rsidP="00000000" w:rsidRDefault="00000000" w:rsidRPr="00000000">
          <w:pPr>
            <w:tabs>
              <w:tab w:val="right" w:pos="9019"/>
            </w:tabs>
            <w:spacing w:after="100" w:line="240" w:lineRule="auto"/>
            <w:ind w:left="440" w:firstLine="0"/>
            <w:contextualSpacing w:val="0"/>
            <w:rPr/>
          </w:pPr>
          <w:hyperlink w:anchor="_2p2csry">
            <w:r w:rsidDel="00000000" w:rsidR="00000000" w:rsidRPr="00000000">
              <w:rPr>
                <w:b w:val="1"/>
                <w:sz w:val="24"/>
                <w:szCs w:val="24"/>
                <w:rtl w:val="0"/>
              </w:rPr>
              <w:t xml:space="preserve">5.1.2 Hardware</w:t>
            </w:r>
          </w:hyperlink>
          <w:hyperlink w:anchor="_2p2csry">
            <w:r w:rsidDel="00000000" w:rsidR="00000000" w:rsidRPr="00000000">
              <w:rPr>
                <w:sz w:val="24"/>
                <w:szCs w:val="24"/>
                <w:rtl w:val="0"/>
              </w:rPr>
              <w:tab/>
            </w:r>
          </w:hyperlink>
          <w:r w:rsidDel="00000000" w:rsidR="00000000" w:rsidRPr="00000000">
            <w:rPr>
              <w:rtl w:val="0"/>
            </w:rPr>
            <w:t xml:space="preserve">8</w:t>
          </w:r>
        </w:p>
        <w:p w:rsidR="00000000" w:rsidDel="00000000" w:rsidP="00000000" w:rsidRDefault="00000000" w:rsidRPr="00000000">
          <w:pPr>
            <w:tabs>
              <w:tab w:val="right" w:pos="9019"/>
            </w:tabs>
            <w:spacing w:after="100" w:line="240" w:lineRule="auto"/>
            <w:ind w:left="440" w:firstLine="0"/>
            <w:contextualSpacing w:val="0"/>
            <w:rPr/>
          </w:pPr>
          <w:hyperlink w:anchor="_147n2zr">
            <w:r w:rsidDel="00000000" w:rsidR="00000000" w:rsidRPr="00000000">
              <w:rPr>
                <w:b w:val="1"/>
                <w:sz w:val="24"/>
                <w:szCs w:val="24"/>
                <w:rtl w:val="0"/>
              </w:rPr>
              <w:t xml:space="preserve">5.1.3 Software</w:t>
            </w:r>
          </w:hyperlink>
          <w:r w:rsidDel="00000000" w:rsidR="00000000" w:rsidRPr="00000000">
            <w:rPr>
              <w:rtl w:val="0"/>
            </w:rPr>
            <w:tab/>
            <w:t xml:space="preserve">8</w:t>
          </w:r>
        </w:p>
        <w:p w:rsidR="00000000" w:rsidDel="00000000" w:rsidP="00000000" w:rsidRDefault="00000000" w:rsidRPr="00000000">
          <w:pPr>
            <w:tabs>
              <w:tab w:val="right" w:pos="9019"/>
            </w:tabs>
            <w:spacing w:after="100" w:line="240" w:lineRule="auto"/>
            <w:contextualSpacing w:val="0"/>
            <w:rPr/>
          </w:pPr>
          <w:r w:rsidDel="00000000" w:rsidR="00000000" w:rsidRPr="00000000">
            <w:rPr>
              <w:rtl w:val="0"/>
            </w:rPr>
            <w:t xml:space="preserve">   </w:t>
          </w:r>
          <w:r w:rsidDel="00000000" w:rsidR="00000000" w:rsidRPr="00000000">
            <w:rPr>
              <w:b w:val="1"/>
              <w:rtl w:val="0"/>
            </w:rPr>
            <w:t xml:space="preserve">5.2 PRESUPUESTO</w:t>
          </w:r>
          <w:hyperlink w:anchor="_147n2zr">
            <w:r w:rsidDel="00000000" w:rsidR="00000000" w:rsidRPr="00000000">
              <w:rPr>
                <w:sz w:val="24"/>
                <w:szCs w:val="24"/>
                <w:rtl w:val="0"/>
              </w:rPr>
              <w:tab/>
            </w:r>
          </w:hyperlink>
          <w:r w:rsidDel="00000000" w:rsidR="00000000" w:rsidRPr="00000000">
            <w:rPr>
              <w:rtl w:val="0"/>
            </w:rPr>
            <w:t xml:space="preserve">9</w:t>
          </w:r>
        </w:p>
        <w:p w:rsidR="00000000" w:rsidDel="00000000" w:rsidP="00000000" w:rsidRDefault="00000000" w:rsidRPr="00000000">
          <w:pPr>
            <w:tabs>
              <w:tab w:val="right" w:pos="9019"/>
            </w:tabs>
            <w:spacing w:after="100" w:line="240" w:lineRule="auto"/>
            <w:contextualSpacing w:val="0"/>
            <w:rPr/>
          </w:pPr>
          <w:hyperlink w:anchor="_32hioqz">
            <w:r w:rsidDel="00000000" w:rsidR="00000000" w:rsidRPr="00000000">
              <w:rPr>
                <w:b w:val="1"/>
                <w:sz w:val="24"/>
                <w:szCs w:val="24"/>
                <w:rtl w:val="0"/>
              </w:rPr>
              <w:t xml:space="preserve">6. CONDICIONES DE ENTREGA</w:t>
            </w:r>
          </w:hyperlink>
          <w:hyperlink w:anchor="_32hioqz">
            <w:r w:rsidDel="00000000" w:rsidR="00000000" w:rsidRPr="00000000">
              <w:rPr>
                <w:sz w:val="24"/>
                <w:szCs w:val="24"/>
                <w:rtl w:val="0"/>
              </w:rPr>
              <w:tab/>
            </w:r>
          </w:hyperlink>
          <w:r w:rsidDel="00000000" w:rsidR="00000000" w:rsidRPr="00000000">
            <w:rPr>
              <w:rtl w:val="0"/>
            </w:rPr>
            <w:t xml:space="preserve">9</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hyperlink w:anchor="_vx1227">
            <w:r w:rsidDel="00000000" w:rsidR="00000000" w:rsidRPr="00000000">
              <w:rPr>
                <w:b w:val="1"/>
                <w:sz w:val="24"/>
                <w:szCs w:val="24"/>
                <w:rtl w:val="0"/>
              </w:rPr>
              <w:t xml:space="preserve">7. REFERENCIAS BIBLIOGRÁFICAS</w:t>
            </w:r>
          </w:hyperlink>
          <w:hyperlink w:anchor="_vx1227">
            <w:r w:rsidDel="00000000" w:rsidR="00000000" w:rsidRPr="00000000">
              <w:rPr>
                <w:sz w:val="24"/>
                <w:szCs w:val="24"/>
                <w:rtl w:val="0"/>
              </w:rPr>
              <w:tab/>
            </w:r>
          </w:hyperlink>
          <w:r w:rsidDel="00000000" w:rsidR="00000000" w:rsidRPr="00000000">
            <w:rPr>
              <w:rtl w:val="0"/>
            </w:rPr>
            <w:t xml:space="preserve">11</w:t>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tabs>
          <w:tab w:val="right" w:pos="9019"/>
        </w:tabs>
        <w:spacing w:after="100" w:line="240" w:lineRule="auto"/>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bookmarkStart w:colFirst="0" w:colLast="0" w:name="_gjdgxs" w:id="0"/>
      <w:bookmarkEnd w:id="0"/>
      <w:r w:rsidDel="00000000" w:rsidR="00000000" w:rsidRPr="00000000">
        <w:rPr>
          <w:b w:val="1"/>
          <w:sz w:val="24"/>
          <w:szCs w:val="24"/>
          <w:rtl w:val="0"/>
        </w:rPr>
        <w:t xml:space="preserve">PLANTEAMIENTO DEL PROBLEMA</w:t>
      </w:r>
      <w:r w:rsidDel="00000000" w:rsidR="00000000" w:rsidRPr="00000000">
        <w:rPr>
          <w:rtl w:val="0"/>
        </w:rPr>
      </w:r>
    </w:p>
    <w:p w:rsidR="00000000" w:rsidDel="00000000" w:rsidP="00000000" w:rsidRDefault="00000000" w:rsidRPr="00000000">
      <w:pPr>
        <w:spacing w:line="240" w:lineRule="auto"/>
        <w:ind w:left="360" w:firstLine="0"/>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bookmarkStart w:colFirst="0" w:colLast="0" w:name="_30j0zll" w:id="1"/>
      <w:bookmarkEnd w:id="1"/>
      <w:r w:rsidDel="00000000" w:rsidR="00000000" w:rsidRPr="00000000">
        <w:rPr>
          <w:b w:val="1"/>
          <w:sz w:val="24"/>
          <w:szCs w:val="24"/>
          <w:rtl w:val="0"/>
        </w:rPr>
        <w:t xml:space="preserve">1.1 CONTEXTO </w:t>
      </w:r>
      <w:r w:rsidDel="00000000" w:rsidR="00000000" w:rsidRPr="00000000">
        <w:rPr>
          <w:rtl w:val="0"/>
        </w:rPr>
      </w:r>
    </w:p>
    <w:p w:rsidR="00000000" w:rsidDel="00000000" w:rsidP="00000000" w:rsidRDefault="00000000" w:rsidRPr="00000000">
      <w:pPr>
        <w:spacing w:line="240" w:lineRule="auto"/>
        <w:contextualSpacing w:val="0"/>
        <w:jc w:val="both"/>
        <w:rPr/>
      </w:pPr>
      <w:bookmarkStart w:colFirst="0" w:colLast="0" w:name="_1fob9te" w:id="2"/>
      <w:bookmarkEnd w:id="2"/>
      <w:r w:rsidDel="00000000" w:rsidR="00000000" w:rsidRPr="00000000">
        <w:rPr>
          <w:rtl w:val="0"/>
        </w:rPr>
      </w:r>
    </w:p>
    <w:p w:rsidR="00000000" w:rsidDel="00000000" w:rsidP="00000000" w:rsidRDefault="00000000" w:rsidRPr="00000000">
      <w:pPr>
        <w:widowControl w:val="1"/>
        <w:spacing w:line="240" w:lineRule="auto"/>
        <w:contextualSpacing w:val="0"/>
        <w:jc w:val="both"/>
        <w:rPr/>
      </w:pPr>
      <w:r w:rsidDel="00000000" w:rsidR="00000000" w:rsidRPr="00000000">
        <w:rPr>
          <w:sz w:val="24"/>
          <w:szCs w:val="24"/>
          <w:rtl w:val="0"/>
        </w:rPr>
        <w:t xml:space="preserve">Colombia cuenta con una diversidad biológica enorme, que se ve reflejada en la gran cantidad de regiones consideradas reservas naturales. Hasta la fecha, en total se registran 59 áreas naturales que pertenecen al sistema de parques naturales que abarcan 142.682 m</w:t>
      </w:r>
      <w:r w:rsidDel="00000000" w:rsidR="00000000" w:rsidRPr="00000000">
        <w:rPr>
          <w:sz w:val="24"/>
          <w:szCs w:val="24"/>
          <w:vertAlign w:val="superscript"/>
          <w:rtl w:val="0"/>
        </w:rPr>
        <w:t xml:space="preserve">2</w:t>
      </w:r>
      <w:r w:rsidDel="00000000" w:rsidR="00000000" w:rsidRPr="00000000">
        <w:rPr>
          <w:sz w:val="24"/>
          <w:szCs w:val="24"/>
          <w:rtl w:val="0"/>
        </w:rPr>
        <w:t xml:space="preserve"> del territorio nacional, de los cuales 17 son parques naturales con ecosistemas montañosos y con clima frío. Entre estos, se encuentra el Parque Nacional Natural Puracé (PNNP), este se encuentra a una altura que está entre los 2.500 y 5.000 msnm, cuenta con una extensión de 83000 hectáreas en las que se encuentran tres tipos de ecosistemas: bosque andino, alto andino y páramo. Además cuenta con 11 volcanes, uno de ellos es el Volcán Puracé, sección del parque donde se halla el clima más frío. Las temperaturas del parque oscilan entre los 3 y 18°C en promedio, pero bajo ciertas condiciones puede llegar a temperaturas bajo 0 [1]. </w:t>
      </w:r>
      <w:r w:rsidDel="00000000" w:rsidR="00000000" w:rsidRPr="00000000">
        <w:rPr>
          <w:rtl w:val="0"/>
        </w:rPr>
      </w:r>
    </w:p>
    <w:p w:rsidR="00000000" w:rsidDel="00000000" w:rsidP="00000000" w:rsidRDefault="00000000" w:rsidRPr="00000000">
      <w:pPr>
        <w:widowControl w:val="1"/>
        <w:spacing w:line="240" w:lineRule="auto"/>
        <w:contextualSpacing w:val="0"/>
        <w:jc w:val="both"/>
        <w:rPr/>
      </w:pPr>
      <w:r w:rsidDel="00000000" w:rsidR="00000000" w:rsidRPr="00000000">
        <w:rPr>
          <w:rtl w:val="0"/>
        </w:rPr>
      </w:r>
    </w:p>
    <w:p w:rsidR="00000000" w:rsidDel="00000000" w:rsidP="00000000" w:rsidRDefault="00000000" w:rsidRPr="00000000">
      <w:pPr>
        <w:widowControl w:val="1"/>
        <w:spacing w:line="240" w:lineRule="auto"/>
        <w:contextualSpacing w:val="0"/>
        <w:jc w:val="both"/>
        <w:rPr/>
      </w:pPr>
      <w:r w:rsidDel="00000000" w:rsidR="00000000" w:rsidRPr="00000000">
        <w:rPr>
          <w:sz w:val="24"/>
          <w:szCs w:val="24"/>
          <w:rtl w:val="0"/>
        </w:rPr>
        <w:t xml:space="preserve">Esto convierte al PNNP en uno de los sitios turísticos más importantes de la región [4], sin embargo, el lugar no cuenta con el personal adecuado para ofrecer a los turistas toda la información con la que se puede contar sobre el lugar en sí. Esto es causado por la escasa preparación de los nativos que habitan la zona, los cuales a pesar de conocer las rutas, no cuentan con una capacitación para brindar toda la información que se puede extraer de una visita al sitio, además del hecho que si la cantidad de personas que quieren hacer un recorrido es grande, deben someterse a largas esperas y puede que no todas las personas que forman parte del grupo escuchen la información que les puede brindar el guía.</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bookmarkStart w:colFirst="0" w:colLast="0" w:name="_3znysh7" w:id="3"/>
      <w:bookmarkEnd w:id="3"/>
      <w:r w:rsidDel="00000000" w:rsidR="00000000" w:rsidRPr="00000000">
        <w:rPr>
          <w:b w:val="1"/>
          <w:sz w:val="24"/>
          <w:szCs w:val="24"/>
          <w:rtl w:val="0"/>
        </w:rPr>
        <w:t xml:space="preserve">1.2 DEFINICIÓN DEL PROBLEMA</w:t>
      </w:r>
      <w:r w:rsidDel="00000000" w:rsidR="00000000" w:rsidRPr="00000000">
        <w:rPr>
          <w:rtl w:val="0"/>
        </w:rPr>
      </w:r>
    </w:p>
    <w:p w:rsidR="00000000" w:rsidDel="00000000" w:rsidP="00000000" w:rsidRDefault="00000000" w:rsidRPr="00000000">
      <w:pPr>
        <w:spacing w:line="240" w:lineRule="auto"/>
        <w:ind w:left="792" w:firstLine="0"/>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sz w:val="24"/>
          <w:szCs w:val="24"/>
          <w:rtl w:val="0"/>
        </w:rPr>
        <w:t xml:space="preserve">En el contexto turístico se pueden encontrar muchas opciones a la hora de solicitar un apoyo intelectual sobre los lugares visitados, desde folletos, revistas y sitios en Internet hasta guías turísticos. Estas opciones son válidas universalmente y son las que usualmente son usadas en la mayoría de destinos turísticos que soportan grandes cantidades de personas al día.</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sz w:val="24"/>
          <w:szCs w:val="24"/>
          <w:rtl w:val="0"/>
        </w:rPr>
        <w:t xml:space="preserve">Los métodos impresos son útiles y suelen ser los más comunes pues permiten tener la información a la mano todo el tiempo y es relativamente fácil garantizar que el turista recibió la información, sin embargo, estos métodos suelen ser incómodos para muchas personas, sin mencionar que son poco amigables con el medio ambiente y pueden ofrecer una cantidad muy limitada de información. Por otra parte, estos métodos requieren de grandes volúmenes de papel y tinta, grandes costos de transporte y usualmente son desechados sin oportunidad de ser reciclados.</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sz w:val="24"/>
          <w:szCs w:val="24"/>
          <w:rtl w:val="0"/>
        </w:rPr>
        <w:t xml:space="preserve">El método digital es bastante importante, pues puede entregar información que usualmente no es de conocimiento general, entre las cuales están las experiencias de otras personas que hayan visitado el lugar además de entregar información actualizada sobre el sitio. El problema de esto radica en que hay muchos sitios turísticos que no poseen conectividad WiFi o que son zonas que no son cubiertas por operadores de internet, además que su correcto funcionamiento depende estrictamente de un dispositivo laptop o móvil que puede ser incómodo de transportar bajo ciertas condiciones, pues hay ambientes turísticos que estos dispositivos no son capaces de soportar o se convierten en cargas inútiles después de un par de horas por su corta duración de baterías.</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sz w:val="24"/>
          <w:szCs w:val="24"/>
          <w:rtl w:val="0"/>
        </w:rPr>
        <w:t xml:space="preserve">Una alternativa que puede ofrecer información sin tener que distraer la atención de un turista es emplear un guía turístico, de modo que el visitante, únicamente deba preocuparse por seguir y escuchar al guía. Esto convierte al guía turístico en la mejor opción por encima de las demás alternativas. Sin embargo, el emplear un guía turístico, es un método que resulta bastante más costoso que las demás opciones, lo que causa que en algunos sitios no se cuente con esta posibilidad o que los encargados de ofrecer servicios de guía turístico, no se encuentren preparados adecuadamente para atender esta necesidad. Finalmente y teniendo en cuenta que la experiencia que se le puede ofrecer a un turista o grupo de turistas (según sea el caso), depende netamente del conocimiento y la capacidad que tenga el mismo para tratar con personas, si un guía turístico no tiene un rendimiento adecuado la experiencia que se lleva el/los turista(s) del tour o lugar puede llegar a ser poco satisfactoria. </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sz w:val="24"/>
          <w:szCs w:val="24"/>
          <w:rtl w:val="0"/>
        </w:rPr>
        <w:t xml:space="preserve">En los casos anteriores el turista puede llevarse una experiencia regular del lugar visitado, perdiendo el encanto de visitar lugares nuevos y desconocidos en la región.</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sz w:val="24"/>
          <w:szCs w:val="24"/>
        </w:rPr>
      </w:pPr>
      <w:r w:rsidDel="00000000" w:rsidR="00000000" w:rsidRPr="00000000">
        <w:rPr>
          <w:sz w:val="24"/>
          <w:szCs w:val="24"/>
          <w:rtl w:val="0"/>
        </w:rPr>
        <w:t xml:space="preserve">De acuerdo con todos los problemas que hay hoy en día en el entorno de las experiencias turísticas adecuadas bien sea comodidad, precio o la no obtención de una experiencia enriquecedora completa, hacen que surja una pregunta la cual será objeto de estudio durante el presente proyecto: ¿cómo construir un guía virtual turístico capaz de entregar una experiencia de usuario adecuada al contexto?</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bookmarkStart w:colFirst="0" w:colLast="0" w:name="_2et92p0" w:id="4"/>
      <w:bookmarkEnd w:id="4"/>
      <w:r w:rsidDel="00000000" w:rsidR="00000000" w:rsidRPr="00000000">
        <w:rPr>
          <w:b w:val="1"/>
          <w:sz w:val="24"/>
          <w:szCs w:val="24"/>
          <w:rtl w:val="0"/>
        </w:rPr>
        <w:t xml:space="preserve">1.3 JUSTIFICACIÓN</w:t>
      </w:r>
      <w:r w:rsidDel="00000000" w:rsidR="00000000" w:rsidRPr="00000000">
        <w:rPr>
          <w:rtl w:val="0"/>
        </w:rPr>
      </w:r>
    </w:p>
    <w:p w:rsidR="00000000" w:rsidDel="00000000" w:rsidP="00000000" w:rsidRDefault="00000000" w:rsidRPr="00000000">
      <w:pPr>
        <w:spacing w:line="240" w:lineRule="auto"/>
        <w:contextualSpacing w:val="0"/>
        <w:jc w:val="both"/>
        <w:rPr/>
      </w:pPr>
      <w:bookmarkStart w:colFirst="0" w:colLast="0" w:name="_tyjcwt" w:id="5"/>
      <w:bookmarkEnd w:id="5"/>
      <w:r w:rsidDel="00000000" w:rsidR="00000000" w:rsidRPr="00000000">
        <w:rPr>
          <w:rtl w:val="0"/>
        </w:rPr>
      </w:r>
    </w:p>
    <w:p w:rsidR="00000000" w:rsidDel="00000000" w:rsidP="00000000" w:rsidRDefault="00000000" w:rsidRPr="00000000">
      <w:pPr>
        <w:spacing w:line="240" w:lineRule="auto"/>
        <w:contextualSpacing w:val="0"/>
        <w:jc w:val="both"/>
        <w:rPr/>
      </w:pPr>
      <w:bookmarkStart w:colFirst="0" w:colLast="0" w:name="_3dy6vkm" w:id="6"/>
      <w:bookmarkEnd w:id="6"/>
      <w:r w:rsidDel="00000000" w:rsidR="00000000" w:rsidRPr="00000000">
        <w:rPr>
          <w:sz w:val="24"/>
          <w:szCs w:val="24"/>
          <w:rtl w:val="0"/>
        </w:rPr>
        <w:t xml:space="preserve">En la actualidad, Colombia es uno de los países con mayor crecimiento en el ámbito turístico, esto debido a una gran cantidad de factores los cuales hacen que Colombia sea destino favorable para los extranjeros. Uno de los principales es el precio del dólar, que a su vez también, hace que las personas que viven en Colombia tomen vacaciones dentro del país. Esto se ve reflejado en los datos publicados por la Organización Mundial del Turismo (OMT), los cuales arrojaron que Colombia ha presentado un crecimiento bastante alto en el flujo de turistas (a fines de 2016 ya había un total de 3’585.000 turistas extranjeros), en donde, entre las principales atracciones está el turismo de naturaleza [2][3] en la cual, las expectativas de crecimiento para el 2017 son del 10% [5]. </w:t>
      </w:r>
      <w:r w:rsidDel="00000000" w:rsidR="00000000" w:rsidRPr="00000000">
        <w:rPr>
          <w:rtl w:val="0"/>
        </w:rPr>
      </w:r>
    </w:p>
    <w:p w:rsidR="00000000" w:rsidDel="00000000" w:rsidP="00000000" w:rsidRDefault="00000000" w:rsidRPr="00000000">
      <w:pPr>
        <w:spacing w:line="240" w:lineRule="auto"/>
        <w:contextualSpacing w:val="0"/>
        <w:jc w:val="both"/>
        <w:rPr/>
      </w:pPr>
      <w:bookmarkStart w:colFirst="0" w:colLast="0" w:name="_1t3h5sf" w:id="7"/>
      <w:bookmarkEnd w:id="7"/>
      <w:r w:rsidDel="00000000" w:rsidR="00000000" w:rsidRPr="00000000">
        <w:rPr>
          <w:rtl w:val="0"/>
        </w:rPr>
      </w:r>
    </w:p>
    <w:p w:rsidR="00000000" w:rsidDel="00000000" w:rsidP="00000000" w:rsidRDefault="00000000" w:rsidRPr="00000000">
      <w:pPr>
        <w:spacing w:line="240" w:lineRule="auto"/>
        <w:contextualSpacing w:val="0"/>
        <w:jc w:val="both"/>
        <w:rPr/>
      </w:pPr>
      <w:bookmarkStart w:colFirst="0" w:colLast="0" w:name="_4d34og8" w:id="8"/>
      <w:bookmarkEnd w:id="8"/>
      <w:r w:rsidDel="00000000" w:rsidR="00000000" w:rsidRPr="00000000">
        <w:rPr>
          <w:sz w:val="24"/>
          <w:szCs w:val="24"/>
          <w:rtl w:val="0"/>
        </w:rPr>
        <w:t xml:space="preserve">Por otra parte, debido al rápido avance de las telecomunicaciones y aplicaciones móviles, existen en la actualidad aplicaciones que funcionan como guía auditiva sobre dispositivos móviles, los cuales dan una experiencia enriquecedora a los turistas que las utilicen sin necesidad de tener un guía turístico. También existen aplicaciones cuyo objetivo es dar a conocer puntos de interés en las cercanías otorgando información sobre los mismos, cumpliendo la misma función que las guías auditivas. Sin embargo, estas aplicaciones están pensadas para dispositivos móviles los cuales tienen un consumo de energía elevado, más teniendo en cuenta que estas aplicaciones deben tener acceso al GPS del mismo y mantenerse en ejecución durante todo el tiempo que el usuario use la guía, lo que resulta en la limitación de las funcionalidades para las cuales fue diseñado el dispositivo. De otra parte, estas aplicaciones tampoco están pensadas para soportar una retroalimentación que permita mejorar la experiencia que se puede ofrecer a los turistas pensando en el concepto de Smart Tourism.</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sz w:val="24"/>
          <w:szCs w:val="24"/>
          <w:rtl w:val="0"/>
        </w:rPr>
        <w:t xml:space="preserve">Teniendo en cuenta todo lo anterior, es posible y factible desarrollar un prototipo funcional del Smart-Hat, con el objetivo de ayudar a mejorar aún más en el campo del turismo e implementar en él, sensores mediante los cuales se pueda hacer seguimiento y toma de datos biométricos a cada usuario, con objeto de hacer estudios lo que hace al dispositivo escalable y abre la posibilidad de ser utilizado como base para otros contextos.</w:t>
      </w:r>
      <w:r w:rsidDel="00000000" w:rsidR="00000000" w:rsidRPr="00000000">
        <w:rPr>
          <w:rtl w:val="0"/>
        </w:rPr>
      </w:r>
    </w:p>
    <w:p w:rsidR="00000000" w:rsidDel="00000000" w:rsidP="00000000" w:rsidRDefault="00000000" w:rsidRPr="00000000">
      <w:pPr>
        <w:spacing w:line="240" w:lineRule="auto"/>
        <w:ind w:left="1035" w:firstLine="0"/>
        <w:contextualSpacing w:val="0"/>
        <w:jc w:val="both"/>
        <w:rPr/>
      </w:pPr>
      <w:r w:rsidDel="00000000" w:rsidR="00000000" w:rsidRPr="00000000">
        <w:rPr>
          <w:rtl w:val="0"/>
        </w:rPr>
      </w:r>
    </w:p>
    <w:p w:rsidR="00000000" w:rsidDel="00000000" w:rsidP="00000000" w:rsidRDefault="00000000" w:rsidRPr="00000000">
      <w:pPr>
        <w:spacing w:line="240" w:lineRule="auto"/>
        <w:ind w:left="1035" w:firstLine="0"/>
        <w:contextualSpacing w:val="0"/>
        <w:jc w:val="both"/>
        <w:rPr/>
      </w:pPr>
      <w:r w:rsidDel="00000000" w:rsidR="00000000" w:rsidRPr="00000000">
        <w:rPr>
          <w:rtl w:val="0"/>
        </w:rPr>
      </w:r>
    </w:p>
    <w:p w:rsidR="00000000" w:rsidDel="00000000" w:rsidP="00000000" w:rsidRDefault="00000000" w:rsidRPr="00000000">
      <w:pPr>
        <w:numPr>
          <w:ilvl w:val="0"/>
          <w:numId w:val="12"/>
        </w:numPr>
        <w:spacing w:after="0" w:before="0" w:line="240" w:lineRule="auto"/>
        <w:ind w:left="357" w:hanging="360"/>
        <w:contextualSpacing w:val="1"/>
        <w:jc w:val="center"/>
        <w:rPr>
          <w:sz w:val="24"/>
          <w:szCs w:val="24"/>
        </w:rPr>
      </w:pPr>
      <w:bookmarkStart w:colFirst="0" w:colLast="0" w:name="_2s8eyo1" w:id="9"/>
      <w:bookmarkEnd w:id="9"/>
      <w:commentRangeStart w:id="0"/>
      <w:r w:rsidDel="00000000" w:rsidR="00000000" w:rsidRPr="00000000">
        <w:rPr>
          <w:b w:val="1"/>
          <w:sz w:val="24"/>
          <w:szCs w:val="24"/>
          <w:rtl w:val="0"/>
        </w:rPr>
        <w:t xml:space="preserve">ESTADO DEL ARTE</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spacing w:line="240" w:lineRule="auto"/>
        <w:ind w:left="360" w:firstLine="0"/>
        <w:contextualSpacing w:val="0"/>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sz w:val="24"/>
          <w:szCs w:val="24"/>
          <w:rtl w:val="0"/>
        </w:rPr>
        <w:t xml:space="preserve">A continuación, se presenta un grupo de trabajos relacionados con el desarrollo de guías turísticos.</w:t>
      </w:r>
      <w:r w:rsidDel="00000000" w:rsidR="00000000" w:rsidRPr="00000000">
        <w:rPr>
          <w:rtl w:val="0"/>
        </w:rPr>
      </w:r>
    </w:p>
    <w:p w:rsidR="00000000" w:rsidDel="00000000" w:rsidP="00000000" w:rsidRDefault="00000000" w:rsidRPr="00000000">
      <w:pPr>
        <w:spacing w:line="240" w:lineRule="auto"/>
        <w:ind w:left="720" w:firstLine="0"/>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bookmarkStart w:colFirst="0" w:colLast="0" w:name="_17dp8vu" w:id="10"/>
      <w:bookmarkEnd w:id="10"/>
      <w:r w:rsidDel="00000000" w:rsidR="00000000" w:rsidRPr="00000000">
        <w:rPr>
          <w:b w:val="1"/>
          <w:sz w:val="24"/>
          <w:szCs w:val="24"/>
          <w:rtl w:val="0"/>
        </w:rPr>
        <w:t xml:space="preserve">2.1 ANTECEDENTES</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jc w:val="both"/>
        <w:rPr/>
      </w:pPr>
      <w:bookmarkStart w:colFirst="0" w:colLast="0" w:name="_3rdcrjn" w:id="11"/>
      <w:bookmarkEnd w:id="11"/>
      <w:r w:rsidDel="00000000" w:rsidR="00000000" w:rsidRPr="00000000">
        <w:rPr>
          <w:b w:val="1"/>
          <w:sz w:val="24"/>
          <w:szCs w:val="24"/>
          <w:rtl w:val="0"/>
        </w:rPr>
        <w:t xml:space="preserve">2.1.1 A NIVEL INTERNACIONAL</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jc w:val="both"/>
        <w:rPr/>
      </w:pPr>
      <w:bookmarkStart w:colFirst="0" w:colLast="0" w:name="_26in1rg" w:id="12"/>
      <w:bookmarkEnd w:id="12"/>
      <w:r w:rsidDel="00000000" w:rsidR="00000000" w:rsidRPr="00000000">
        <w:rPr>
          <w:rtl w:val="0"/>
        </w:rPr>
      </w:r>
    </w:p>
    <w:p w:rsidR="00000000" w:rsidDel="00000000" w:rsidP="00000000" w:rsidRDefault="00000000" w:rsidRPr="00000000">
      <w:pPr>
        <w:numPr>
          <w:ilvl w:val="0"/>
          <w:numId w:val="15"/>
        </w:numPr>
        <w:spacing w:after="0" w:before="0" w:line="240" w:lineRule="auto"/>
        <w:ind w:left="720" w:hanging="360"/>
        <w:contextualSpacing w:val="1"/>
        <w:jc w:val="both"/>
        <w:rPr>
          <w:sz w:val="24"/>
          <w:szCs w:val="24"/>
        </w:rPr>
      </w:pPr>
      <w:r w:rsidDel="00000000" w:rsidR="00000000" w:rsidRPr="00000000">
        <w:rPr>
          <w:i w:val="1"/>
          <w:sz w:val="24"/>
          <w:szCs w:val="24"/>
          <w:rtl w:val="0"/>
        </w:rPr>
        <w:t xml:space="preserve">SmartGuide</w:t>
      </w:r>
      <w:r w:rsidDel="00000000" w:rsidR="00000000" w:rsidRPr="00000000">
        <w:rPr>
          <w:sz w:val="24"/>
          <w:szCs w:val="24"/>
          <w:rtl w:val="0"/>
        </w:rPr>
        <w:t xml:space="preserve">: Permite crear las rutas usando el Sistema de Posicionamiento Global (GPS) de un dispositivo móvil, cada usuario deberá grabar el recorrido con su propia voz y tomar fotos de referencia del punto de interés, luego deberá enviar el material al equipo de desarrolladores para que retoquen las fotos y mejoren el audio. Una vez hecho esto el usuario podrá poner un precio a su guía y de este modo otros usuarios podrán comprarla y usarla. </w:t>
      </w:r>
      <w:r w:rsidDel="00000000" w:rsidR="00000000" w:rsidRPr="00000000">
        <w:rPr>
          <w:i w:val="1"/>
          <w:sz w:val="24"/>
          <w:szCs w:val="24"/>
          <w:rtl w:val="0"/>
        </w:rPr>
        <w:t xml:space="preserve">SmartGuide</w:t>
      </w:r>
      <w:r w:rsidDel="00000000" w:rsidR="00000000" w:rsidRPr="00000000">
        <w:rPr>
          <w:sz w:val="24"/>
          <w:szCs w:val="24"/>
          <w:rtl w:val="0"/>
        </w:rPr>
        <w:t xml:space="preserve"> habla automáticamente cuando se encuentra cerca de un punto de interés, permite modo offline y se encuentra disponible para dispositivos Android. Al ser una aplicación móvil, depende de la capacidad de batería del dispositivo, el usuario debe tener activa la aplicación todo el tiempo lo que afecta el rendimiento de batería del teléfono para otros propósitos, además el usuario no podría llevar su smartphone a cualquier ambiente pues podría caerse, mojarse y dañarse y perder gran cantidad de dinero. A esto se le suma que se deberá llevar audífonos externos al dispositivo lo que es engorroso.</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jc w:val="both"/>
        <w:rPr>
          <w:sz w:val="24"/>
          <w:szCs w:val="24"/>
        </w:rPr>
      </w:pPr>
      <w:r w:rsidDel="00000000" w:rsidR="00000000" w:rsidRPr="00000000">
        <w:rPr>
          <w:i w:val="1"/>
          <w:sz w:val="24"/>
          <w:szCs w:val="24"/>
          <w:rtl w:val="0"/>
        </w:rPr>
        <w:t xml:space="preserve">GeOasis</w:t>
      </w:r>
      <w:r w:rsidDel="00000000" w:rsidR="00000000" w:rsidRPr="00000000">
        <w:rPr>
          <w:sz w:val="24"/>
          <w:szCs w:val="24"/>
          <w:rtl w:val="0"/>
        </w:rPr>
        <w:t xml:space="preserve">: es un servicio basado en la posición cuyo objetivo es proporcionar al turista en ruta una locución geo contextual, basada en preferencias de usuario, de manera equivalente a la que realizaría un guía profesional. </w:t>
      </w:r>
      <w:r w:rsidDel="00000000" w:rsidR="00000000" w:rsidRPr="00000000">
        <w:rPr>
          <w:i w:val="1"/>
          <w:sz w:val="24"/>
          <w:szCs w:val="24"/>
          <w:rtl w:val="0"/>
        </w:rPr>
        <w:t xml:space="preserve">GeoAsis</w:t>
      </w:r>
      <w:r w:rsidDel="00000000" w:rsidR="00000000" w:rsidRPr="00000000">
        <w:rPr>
          <w:sz w:val="24"/>
          <w:szCs w:val="24"/>
          <w:rtl w:val="0"/>
        </w:rPr>
        <w:t xml:space="preserve"> adopta una arquitectura cliente-servidor con vistas a repartir las tareas de enrutamiento, dicción, reconocimiento de voz, recálculo de ruta, etc. </w:t>
      </w:r>
      <w:r w:rsidDel="00000000" w:rsidR="00000000" w:rsidRPr="00000000">
        <w:rPr>
          <w:i w:val="1"/>
          <w:sz w:val="24"/>
          <w:szCs w:val="24"/>
          <w:rtl w:val="0"/>
        </w:rPr>
        <w:t xml:space="preserve">GeoAsis</w:t>
      </w:r>
      <w:r w:rsidDel="00000000" w:rsidR="00000000" w:rsidRPr="00000000">
        <w:rPr>
          <w:sz w:val="24"/>
          <w:szCs w:val="24"/>
          <w:rtl w:val="0"/>
        </w:rPr>
        <w:t xml:space="preserve"> es un sistema basado en el conocimiento, para lo que utiliza una GeOntotología basada en la aplicación de </w:t>
      </w:r>
      <w:r w:rsidDel="00000000" w:rsidR="00000000" w:rsidRPr="00000000">
        <w:rPr>
          <w:i w:val="1"/>
          <w:sz w:val="24"/>
          <w:szCs w:val="24"/>
          <w:rtl w:val="0"/>
        </w:rPr>
        <w:t xml:space="preserve">CommonKADS</w:t>
      </w:r>
      <w:r w:rsidDel="00000000" w:rsidR="00000000" w:rsidRPr="00000000">
        <w:rPr>
          <w:sz w:val="24"/>
          <w:szCs w:val="24"/>
          <w:rtl w:val="0"/>
        </w:rPr>
        <w:t xml:space="preserve">, metodología para desarrollo de sistemas basados en el conocimiento. Está desarrollado en Java, pero requiere de un computador con conexión a internet, no se puede usar en smartphones y no es fácil de llevar.</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bookmarkStart w:colFirst="0" w:colLast="0" w:name="_lnxbz9" w:id="13"/>
      <w:bookmarkEnd w:id="13"/>
      <w:r w:rsidDel="00000000" w:rsidR="00000000" w:rsidRPr="00000000">
        <w:rPr>
          <w:b w:val="1"/>
          <w:sz w:val="24"/>
          <w:szCs w:val="24"/>
          <w:rtl w:val="0"/>
        </w:rPr>
        <w:t xml:space="preserve">2.1.2 A NIVEL NACIONAL</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jc w:val="both"/>
        <w:rPr/>
      </w:pPr>
      <w:bookmarkStart w:colFirst="0" w:colLast="0" w:name="_35nkun2" w:id="14"/>
      <w:bookmarkEnd w:id="14"/>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jc w:val="both"/>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SoundWalkrs</w:t>
      </w:r>
      <w:r w:rsidDel="00000000" w:rsidR="00000000" w:rsidRPr="00000000">
        <w:rPr>
          <w:sz w:val="24"/>
          <w:szCs w:val="24"/>
          <w:rtl w:val="0"/>
        </w:rPr>
        <w:t xml:space="preserve">: Es una aplicación creada en Egipto en conjunto con desarrolladores y socios de varios países entre los que se encuentra personal colombiano, aunque el equipo de operación es completamente colombiano, opera desde finales de 2014 y proporciona guías para Bogotá, Cali, Medellín, Cartagena, Santa Marta, Buenos Aires, Riviera Maya, Ciudad de México y Río de Janeiro. permite descargar las guías para tenerlas disponibles en modo offline, está disponible para Android e iOS. El usuario debe estar observando el teléfono para localizar el punto de interés y darle </w:t>
      </w:r>
      <w:r w:rsidDel="00000000" w:rsidR="00000000" w:rsidRPr="00000000">
        <w:rPr>
          <w:i w:val="1"/>
          <w:sz w:val="24"/>
          <w:szCs w:val="24"/>
          <w:rtl w:val="0"/>
        </w:rPr>
        <w:t xml:space="preserve">play</w:t>
      </w:r>
      <w:r w:rsidDel="00000000" w:rsidR="00000000" w:rsidRPr="00000000">
        <w:rPr>
          <w:sz w:val="24"/>
          <w:szCs w:val="24"/>
          <w:rtl w:val="0"/>
        </w:rPr>
        <w:t xml:space="preserve"> a la guía para que ésta empiece a hablar. Al tener que estar presionando el </w:t>
      </w:r>
      <w:r w:rsidDel="00000000" w:rsidR="00000000" w:rsidRPr="00000000">
        <w:rPr>
          <w:i w:val="1"/>
          <w:sz w:val="24"/>
          <w:szCs w:val="24"/>
          <w:rtl w:val="0"/>
        </w:rPr>
        <w:t xml:space="preserve">play</w:t>
      </w:r>
      <w:r w:rsidDel="00000000" w:rsidR="00000000" w:rsidRPr="00000000">
        <w:rPr>
          <w:sz w:val="24"/>
          <w:szCs w:val="24"/>
          <w:rtl w:val="0"/>
        </w:rPr>
        <w:t xml:space="preserve"> en cada sitio de interés y viendo el contenido se pierde parte de la experiencia del lugar, se puede considerar como una guía inteligente pero no es posible catalogarla como un wearable.</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sz w:val="24"/>
          <w:szCs w:val="24"/>
          <w:rtl w:val="0"/>
        </w:rPr>
        <w:t xml:space="preserve">Durante el proceso de investigación se pudo observar que en el mercado existente de dispositivos wearables publicados hasta el momento en la base de datos de Vandrico.com, no existe ningún dispositivo de este grupo que sea utilizado en la sección de la cabeza como un gorro, cachucha, diadema o gafas que realice las funciones planteadas para este proyecto, pues todos están enfocados al tema de fitness o lifestyle.</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rPr/>
      </w:pPr>
      <w:bookmarkStart w:colFirst="0" w:colLast="0" w:name="_1ksv4uv" w:id="15"/>
      <w:bookmarkEnd w:id="15"/>
      <w:r w:rsidDel="00000000" w:rsidR="00000000" w:rsidRPr="00000000">
        <w:rPr>
          <w:b w:val="1"/>
          <w:sz w:val="24"/>
          <w:szCs w:val="24"/>
          <w:rtl w:val="0"/>
        </w:rPr>
        <w:t xml:space="preserve">2.2 APORTES</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jc w:val="both"/>
        <w:rPr/>
      </w:pPr>
      <w:bookmarkStart w:colFirst="0" w:colLast="0" w:name="_44sinio" w:id="16"/>
      <w:bookmarkEnd w:id="16"/>
      <w:r w:rsidDel="00000000" w:rsidR="00000000" w:rsidRPr="00000000">
        <w:rPr>
          <w:sz w:val="24"/>
          <w:szCs w:val="24"/>
          <w:rtl w:val="0"/>
        </w:rPr>
        <w:t xml:space="preserve">En este trabajo de grado se realizan aportes a la línea de investigación de aplicaciones y servicios sobre internet, sobre el área específica del Internet de las cosas, tales como:</w:t>
      </w:r>
      <w:r w:rsidDel="00000000" w:rsidR="00000000" w:rsidRPr="00000000">
        <w:rPr>
          <w:rtl w:val="0"/>
        </w:rPr>
      </w:r>
    </w:p>
    <w:p w:rsidR="00000000" w:rsidDel="00000000" w:rsidP="00000000" w:rsidRDefault="00000000" w:rsidRPr="00000000">
      <w:pPr>
        <w:numPr>
          <w:ilvl w:val="0"/>
          <w:numId w:val="14"/>
        </w:numPr>
        <w:spacing w:line="240" w:lineRule="auto"/>
        <w:ind w:left="360" w:hanging="360"/>
        <w:jc w:val="both"/>
        <w:rPr>
          <w:sz w:val="24"/>
          <w:szCs w:val="24"/>
        </w:rPr>
      </w:pPr>
      <w:r w:rsidDel="00000000" w:rsidR="00000000" w:rsidRPr="00000000">
        <w:rPr>
          <w:sz w:val="24"/>
          <w:szCs w:val="24"/>
          <w:rtl w:val="0"/>
        </w:rPr>
        <w:t xml:space="preserve">Revisión de la literatura sobre el desarrollo de aplicaciones con internet de las cosas enfocadas al turismo.</w:t>
      </w:r>
    </w:p>
    <w:p w:rsidR="00000000" w:rsidDel="00000000" w:rsidP="00000000" w:rsidRDefault="00000000" w:rsidRPr="00000000">
      <w:pPr>
        <w:numPr>
          <w:ilvl w:val="0"/>
          <w:numId w:val="14"/>
        </w:numPr>
        <w:spacing w:line="240" w:lineRule="auto"/>
        <w:ind w:left="360" w:hanging="360"/>
        <w:jc w:val="both"/>
        <w:rPr>
          <w:sz w:val="24"/>
          <w:szCs w:val="24"/>
        </w:rPr>
      </w:pPr>
      <w:r w:rsidDel="00000000" w:rsidR="00000000" w:rsidRPr="00000000">
        <w:rPr>
          <w:sz w:val="24"/>
          <w:szCs w:val="24"/>
          <w:rtl w:val="0"/>
        </w:rPr>
        <w:t xml:space="preserve">Revisión de la literatura sobre herramientas y tecnologías eficientes para el desarrollo de aplicaciones con GPS.</w:t>
      </w:r>
    </w:p>
    <w:p w:rsidR="00000000" w:rsidDel="00000000" w:rsidP="00000000" w:rsidRDefault="00000000" w:rsidRPr="00000000">
      <w:pPr>
        <w:numPr>
          <w:ilvl w:val="0"/>
          <w:numId w:val="14"/>
        </w:numPr>
        <w:spacing w:line="240" w:lineRule="auto"/>
        <w:ind w:left="360" w:hanging="360"/>
        <w:jc w:val="both"/>
        <w:rPr>
          <w:sz w:val="24"/>
          <w:szCs w:val="24"/>
        </w:rPr>
      </w:pPr>
      <w:r w:rsidDel="00000000" w:rsidR="00000000" w:rsidRPr="00000000">
        <w:rPr>
          <w:sz w:val="24"/>
          <w:szCs w:val="24"/>
          <w:rtl w:val="0"/>
        </w:rPr>
        <w:t xml:space="preserve">Prototipo del dispositivo a desarrollar para ser usado en la cabeza para mejorar la experiencia de los turistas.</w:t>
      </w:r>
    </w:p>
    <w:p w:rsidR="00000000" w:rsidDel="00000000" w:rsidP="00000000" w:rsidRDefault="00000000" w:rsidRPr="00000000">
      <w:pPr>
        <w:spacing w:line="240" w:lineRule="auto"/>
        <w:contextualSpacing w:val="0"/>
        <w:jc w:val="center"/>
        <w:rPr>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pPr>
      <w:bookmarkStart w:colFirst="0" w:colLast="0" w:name="_2jxsxqh" w:id="17"/>
      <w:bookmarkEnd w:id="17"/>
      <w:r w:rsidDel="00000000" w:rsidR="00000000" w:rsidRPr="00000000">
        <w:rPr>
          <w:b w:val="1"/>
          <w:sz w:val="24"/>
          <w:szCs w:val="24"/>
          <w:rtl w:val="0"/>
        </w:rPr>
        <w:t xml:space="preserve">3. OBJETIVOS</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jc w:val="both"/>
        <w:rPr/>
      </w:pPr>
      <w:bookmarkStart w:colFirst="0" w:colLast="0" w:name="_z337ya" w:id="18"/>
      <w:bookmarkEnd w:id="18"/>
      <w:r w:rsidDel="00000000" w:rsidR="00000000" w:rsidRPr="00000000">
        <w:rPr>
          <w:b w:val="1"/>
          <w:sz w:val="24"/>
          <w:szCs w:val="24"/>
          <w:rtl w:val="0"/>
        </w:rPr>
        <w:t xml:space="preserve">3.1 OBJETIVO GENERAL</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sz w:val="24"/>
          <w:szCs w:val="24"/>
          <w:rtl w:val="0"/>
        </w:rPr>
        <w:t xml:space="preserve">Proponer un</w:t>
      </w:r>
      <w:ins w:author="GUSTAVO" w:id="0" w:date="2017-03-02T09:55:00Z">
        <w:r w:rsidDel="00000000" w:rsidR="00000000" w:rsidRPr="00000000">
          <w:rPr>
            <w:sz w:val="24"/>
            <w:szCs w:val="24"/>
            <w:rtl w:val="0"/>
          </w:rPr>
          <w:t xml:space="preserve">a alternativa basada en</w:t>
        </w:r>
      </w:ins>
      <w:r w:rsidDel="00000000" w:rsidR="00000000" w:rsidRPr="00000000">
        <w:rPr>
          <w:sz w:val="24"/>
          <w:szCs w:val="24"/>
          <w:rtl w:val="0"/>
        </w:rPr>
        <w:t xml:space="preserve"> </w:t>
      </w:r>
      <w:ins w:author="GUSTAVO" w:id="1" w:date="2017-03-02T09:55:00Z">
        <w:r w:rsidDel="00000000" w:rsidR="00000000" w:rsidRPr="00000000">
          <w:rPr>
            <w:sz w:val="24"/>
            <w:szCs w:val="24"/>
            <w:rtl w:val="0"/>
          </w:rPr>
          <w:t xml:space="preserve">un </w:t>
        </w:r>
      </w:ins>
      <w:r w:rsidDel="00000000" w:rsidR="00000000" w:rsidRPr="00000000">
        <w:rPr>
          <w:sz w:val="24"/>
          <w:szCs w:val="24"/>
          <w:rtl w:val="0"/>
        </w:rPr>
        <w:t xml:space="preserve">prototipo dispositivo wearable que ofrezca servicios de guía turístico mediante audio y GPS, con el fin de mejorar las experiencias en el área del turismo para el Parque Nacional Natural Puracé.</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bookmarkStart w:colFirst="0" w:colLast="0" w:name="_3j2qqm3" w:id="19"/>
      <w:bookmarkEnd w:id="19"/>
      <w:r w:rsidDel="00000000" w:rsidR="00000000" w:rsidRPr="00000000">
        <w:rPr>
          <w:b w:val="1"/>
          <w:sz w:val="24"/>
          <w:szCs w:val="24"/>
          <w:rtl w:val="0"/>
        </w:rPr>
        <w:t xml:space="preserve">3.2 OBJETIVOS ESPECÍFICOS</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numPr>
          <w:ilvl w:val="0"/>
          <w:numId w:val="1"/>
        </w:numPr>
        <w:spacing w:line="240" w:lineRule="auto"/>
        <w:ind w:left="360" w:hanging="360"/>
        <w:jc w:val="both"/>
        <w:rPr/>
      </w:pPr>
      <w:r w:rsidDel="00000000" w:rsidR="00000000" w:rsidRPr="00000000">
        <w:rPr>
          <w:sz w:val="24"/>
          <w:szCs w:val="24"/>
          <w:rtl w:val="0"/>
        </w:rPr>
        <w:t xml:space="preserve">Determinar </w:t>
      </w:r>
      <w:del w:author="GUSTAVO" w:id="2" w:date="2017-03-02T09:56:00Z">
        <w:r w:rsidDel="00000000" w:rsidR="00000000" w:rsidRPr="00000000">
          <w:rPr>
            <w:sz w:val="24"/>
            <w:szCs w:val="24"/>
            <w:rtl w:val="0"/>
          </w:rPr>
          <w:delText xml:space="preserve">requerimientos funcionales </w:delText>
        </w:r>
      </w:del>
      <w:ins w:author="GUSTAVO" w:id="2" w:date="2017-03-02T09:56:00Z">
        <w:r w:rsidDel="00000000" w:rsidR="00000000" w:rsidRPr="00000000">
          <w:rPr>
            <w:sz w:val="24"/>
            <w:szCs w:val="24"/>
            <w:rtl w:val="0"/>
          </w:rPr>
          <w:t xml:space="preserve">la especificación </w:t>
        </w:r>
      </w:ins>
      <w:r w:rsidDel="00000000" w:rsidR="00000000" w:rsidRPr="00000000">
        <w:rPr>
          <w:sz w:val="24"/>
          <w:szCs w:val="24"/>
          <w:rtl w:val="0"/>
        </w:rPr>
        <w:t xml:space="preserve">del dispositivo a </w:t>
      </w:r>
      <w:del w:author="GUSTAVO" w:id="3" w:date="2017-03-02T09:56:00Z">
        <w:r w:rsidDel="00000000" w:rsidR="00000000" w:rsidRPr="00000000">
          <w:rPr>
            <w:sz w:val="24"/>
            <w:szCs w:val="24"/>
            <w:rtl w:val="0"/>
          </w:rPr>
          <w:delText xml:space="preserve">diseñar </w:delText>
        </w:r>
      </w:del>
      <w:ins w:author="GUSTAVO" w:id="3" w:date="2017-03-02T09:56:00Z">
        <w:r w:rsidDel="00000000" w:rsidR="00000000" w:rsidRPr="00000000">
          <w:rPr>
            <w:sz w:val="24"/>
            <w:szCs w:val="24"/>
            <w:rtl w:val="0"/>
          </w:rPr>
          <w:t xml:space="preserve">implementar </w:t>
        </w:r>
      </w:ins>
      <w:r w:rsidDel="00000000" w:rsidR="00000000" w:rsidRPr="00000000">
        <w:rPr>
          <w:sz w:val="24"/>
          <w:szCs w:val="24"/>
          <w:rtl w:val="0"/>
        </w:rPr>
        <w:t xml:space="preserve">para el contexto del PNNP</w:t>
      </w:r>
      <w:ins w:author="GUSTAVO" w:id="4" w:date="2017-03-02T09:54:00Z">
        <w:r w:rsidDel="00000000" w:rsidR="00000000" w:rsidRPr="00000000">
          <w:rPr>
            <w:sz w:val="24"/>
            <w:szCs w:val="24"/>
            <w:rtl w:val="0"/>
          </w:rPr>
          <w:t xml:space="preserve"> desde un punto de vista contextual</w:t>
        </w:r>
      </w:ins>
      <w:del w:author="GUSTAVO" w:id="4" w:date="2017-03-02T09:54:00Z">
        <w:r w:rsidDel="00000000" w:rsidR="00000000" w:rsidRPr="00000000">
          <w:rPr>
            <w:sz w:val="24"/>
            <w:szCs w:val="24"/>
            <w:rtl w:val="0"/>
          </w:rPr>
          <w:delText xml:space="preserve">.</w:delText>
        </w:r>
      </w:del>
      <w:r w:rsidDel="00000000" w:rsidR="00000000" w:rsidRPr="00000000">
        <w:rPr>
          <w:rtl w:val="0"/>
        </w:rPr>
      </w:r>
    </w:p>
    <w:p w:rsidR="00000000" w:rsidDel="00000000" w:rsidP="00000000" w:rsidRDefault="00000000" w:rsidRPr="00000000">
      <w:pPr>
        <w:numPr>
          <w:ilvl w:val="0"/>
          <w:numId w:val="1"/>
        </w:numPr>
        <w:spacing w:line="240" w:lineRule="auto"/>
        <w:ind w:left="360" w:hanging="360"/>
        <w:jc w:val="both"/>
        <w:rPr/>
      </w:pPr>
      <w:del w:author="GUSTAVO" w:id="5" w:date="2017-03-02T09:55:00Z">
        <w:r w:rsidDel="00000000" w:rsidR="00000000" w:rsidRPr="00000000">
          <w:rPr>
            <w:sz w:val="24"/>
            <w:szCs w:val="24"/>
            <w:rtl w:val="0"/>
          </w:rPr>
          <w:delText xml:space="preserve">Construir </w:delText>
        </w:r>
      </w:del>
      <w:ins w:author="GUSTAVO" w:id="5" w:date="2017-03-02T09:55:00Z">
        <w:r w:rsidDel="00000000" w:rsidR="00000000" w:rsidRPr="00000000">
          <w:rPr>
            <w:sz w:val="24"/>
            <w:szCs w:val="24"/>
            <w:rtl w:val="0"/>
          </w:rPr>
          <w:t xml:space="preserve">mplementar </w:t>
        </w:r>
      </w:ins>
      <w:del w:author="GUSTAVO" w:id="6" w:date="2017-03-02T09:55:00Z">
        <w:r w:rsidDel="00000000" w:rsidR="00000000" w:rsidRPr="00000000">
          <w:rPr>
            <w:sz w:val="24"/>
            <w:szCs w:val="24"/>
            <w:rtl w:val="0"/>
          </w:rPr>
          <w:delText xml:space="preserve">un</w:delText>
        </w:r>
      </w:del>
      <w:ins w:author="GUSTAVO" w:id="6" w:date="2017-03-02T09:55:00Z">
        <w:r w:rsidDel="00000000" w:rsidR="00000000" w:rsidRPr="00000000">
          <w:rPr>
            <w:sz w:val="24"/>
            <w:szCs w:val="24"/>
            <w:rtl w:val="0"/>
          </w:rPr>
          <w:t xml:space="preserve"> el</w:t>
        </w:r>
      </w:ins>
      <w:r w:rsidDel="00000000" w:rsidR="00000000" w:rsidRPr="00000000">
        <w:rPr>
          <w:sz w:val="24"/>
          <w:szCs w:val="24"/>
          <w:rtl w:val="0"/>
        </w:rPr>
        <w:t xml:space="preserve"> prototipo funcional del dispositivo wearable que sea capaz de ejecutar funciones con el fin de mejorar la experiencia en el ámbito turístico.</w:t>
      </w:r>
      <w:r w:rsidDel="00000000" w:rsidR="00000000" w:rsidRPr="00000000">
        <w:rPr>
          <w:rtl w:val="0"/>
        </w:rPr>
      </w:r>
    </w:p>
    <w:p w:rsidR="00000000" w:rsidDel="00000000" w:rsidP="00000000" w:rsidRDefault="00000000" w:rsidRPr="00000000">
      <w:pPr>
        <w:numPr>
          <w:ilvl w:val="0"/>
          <w:numId w:val="1"/>
        </w:numPr>
        <w:spacing w:line="240" w:lineRule="auto"/>
        <w:ind w:left="360" w:hanging="360"/>
        <w:jc w:val="both"/>
        <w:rPr>
          <w:sz w:val="24"/>
          <w:szCs w:val="24"/>
        </w:rPr>
      </w:pPr>
      <w:r w:rsidDel="00000000" w:rsidR="00000000" w:rsidRPr="00000000">
        <w:rPr>
          <w:sz w:val="24"/>
          <w:szCs w:val="24"/>
          <w:rtl w:val="0"/>
        </w:rPr>
        <w:t xml:space="preserve">Valida</w:t>
      </w:r>
      <w:ins w:author="GUSTAVO" w:id="7" w:date="2017-03-02T10:00:00Z">
        <w:r w:rsidDel="00000000" w:rsidR="00000000" w:rsidRPr="00000000">
          <w:rPr>
            <w:sz w:val="24"/>
            <w:szCs w:val="24"/>
            <w:rtl w:val="0"/>
          </w:rPr>
          <w:t xml:space="preserve">ción del prototipo implementado en el marco de una experiencia contextual en el PNNP</w:t>
        </w:r>
      </w:ins>
      <w:del w:author="GUSTAVO" w:id="7" w:date="2017-03-02T10:00:00Z">
        <w:r w:rsidDel="00000000" w:rsidR="00000000" w:rsidRPr="00000000">
          <w:rPr>
            <w:sz w:val="24"/>
            <w:szCs w:val="24"/>
            <w:rtl w:val="0"/>
          </w:rPr>
          <w:delText xml:space="preserve">r el cumplimiento de los requerimientos tecnológicos y funcionales del dispositivo a desarrollar.</w:delText>
        </w:r>
      </w:del>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center"/>
        <w:rPr/>
      </w:pPr>
      <w:bookmarkStart w:colFirst="0" w:colLast="0" w:name="_1y810tw" w:id="20"/>
      <w:bookmarkEnd w:id="20"/>
      <w:commentRangeStart w:id="1"/>
      <w:r w:rsidDel="00000000" w:rsidR="00000000" w:rsidRPr="00000000">
        <w:rPr>
          <w:b w:val="1"/>
          <w:sz w:val="24"/>
          <w:szCs w:val="24"/>
          <w:rtl w:val="0"/>
        </w:rPr>
        <w:t xml:space="preserve">4 ACTIVIDADES Y CRONOGRAMA</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bookmarkStart w:colFirst="0" w:colLast="0" w:name="_4i7ojhp" w:id="21"/>
      <w:bookmarkEnd w:id="21"/>
      <w:r w:rsidDel="00000000" w:rsidR="00000000" w:rsidRPr="00000000">
        <w:rPr>
          <w:b w:val="1"/>
          <w:sz w:val="24"/>
          <w:szCs w:val="24"/>
          <w:rtl w:val="0"/>
        </w:rPr>
        <w:t xml:space="preserve">4.1. METODOLOGÍA</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sz w:val="24"/>
          <w:szCs w:val="24"/>
          <w:rtl w:val="0"/>
        </w:rPr>
        <w:t xml:space="preserve">Para la ejecución del presente proyecto se empleará el método científico como metodología de investigación [7]. Teniendo en cuenta las cuatro etapas que define este proceso investigativo se realizarán las tareas necesarias para la ejecución completa del proyecto. Adicionalmente, cada etapa tendrá un espacio para la documentación que deba hacerse y las reuniones con las personas expertas que harán el acompañamiento y asesoramiento de la implementación del proyecto (Director y Co-Director).</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bookmarkStart w:colFirst="0" w:colLast="0" w:name="_2xcytpi" w:id="22"/>
      <w:bookmarkEnd w:id="22"/>
      <w:r w:rsidDel="00000000" w:rsidR="00000000" w:rsidRPr="00000000">
        <w:rPr>
          <w:b w:val="1"/>
          <w:sz w:val="24"/>
          <w:szCs w:val="24"/>
          <w:rtl w:val="0"/>
        </w:rPr>
        <w:t xml:space="preserve">4.1.1 ETAPA DE INVESTIGACIÓN: OBSERVACIÓN</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sz w:val="24"/>
          <w:szCs w:val="24"/>
          <w:rtl w:val="0"/>
        </w:rPr>
        <w:t xml:space="preserve">En esta etapa se realiza la fase de investigación, donde se analizarán los problemas en el sector turístico que los nativos de la región encargados de este sector y los turistas consideran importantes. Posteriormente se cruzará con la opinión de los turistas que van a la región y con la opinión propia de la experiencia vivida. Adicionalmente en esta etapa se estudiará la aceptación que puedan tener diferentes propuestas de diseño mediante pruebas y encuestas con elementos que puedan simular las propiedades físicas del dispositivo a desarrollar en el presente trabajo de grado.</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sz w:val="24"/>
          <w:szCs w:val="24"/>
          <w:rtl w:val="0"/>
        </w:rPr>
        <w:t xml:space="preserve">Para la realización de esta etapa se definen las siguientes actividades a ejecutar:</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numPr>
          <w:ilvl w:val="0"/>
          <w:numId w:val="6"/>
        </w:numPr>
        <w:spacing w:after="0" w:before="0" w:line="240" w:lineRule="auto"/>
        <w:ind w:left="360" w:hanging="360"/>
        <w:contextualSpacing w:val="1"/>
        <w:jc w:val="both"/>
        <w:rPr>
          <w:sz w:val="24"/>
          <w:szCs w:val="24"/>
        </w:rPr>
      </w:pPr>
      <w:r w:rsidDel="00000000" w:rsidR="00000000" w:rsidRPr="00000000">
        <w:rPr>
          <w:sz w:val="24"/>
          <w:szCs w:val="24"/>
          <w:rtl w:val="0"/>
        </w:rPr>
        <w:t xml:space="preserve">Analizar los problemas que los actores del contexto consideran relevantes.</w:t>
      </w:r>
    </w:p>
    <w:p w:rsidR="00000000" w:rsidDel="00000000" w:rsidP="00000000" w:rsidRDefault="00000000" w:rsidRPr="00000000">
      <w:pPr>
        <w:numPr>
          <w:ilvl w:val="0"/>
          <w:numId w:val="6"/>
        </w:numPr>
        <w:spacing w:after="0" w:before="0" w:line="240" w:lineRule="auto"/>
        <w:ind w:left="360" w:hanging="360"/>
        <w:contextualSpacing w:val="1"/>
        <w:jc w:val="both"/>
        <w:rPr>
          <w:sz w:val="24"/>
          <w:szCs w:val="24"/>
        </w:rPr>
      </w:pPr>
      <w:r w:rsidDel="00000000" w:rsidR="00000000" w:rsidRPr="00000000">
        <w:rPr>
          <w:sz w:val="24"/>
          <w:szCs w:val="24"/>
          <w:rtl w:val="0"/>
        </w:rPr>
        <w:t xml:space="preserve">Realizar un estudio de factibilidad del dispositivo mediante pruebas, estudiando la opinión de turistas. </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bookmarkStart w:colFirst="0" w:colLast="0" w:name="_1ci93xb" w:id="23"/>
      <w:bookmarkEnd w:id="23"/>
      <w:r w:rsidDel="00000000" w:rsidR="00000000" w:rsidRPr="00000000">
        <w:rPr>
          <w:b w:val="1"/>
          <w:sz w:val="24"/>
          <w:szCs w:val="24"/>
          <w:rtl w:val="0"/>
        </w:rPr>
        <w:t xml:space="preserve">4.1.2 ETAPA DE ANÁLISIS: FORMULACIÓN DE LA HIPÓTESIS</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sz w:val="24"/>
          <w:szCs w:val="24"/>
          <w:rtl w:val="0"/>
        </w:rPr>
        <w:t xml:space="preserve">En esta etapa se define el/los problema(s) que se van a tratar, obtenidos en la etapa anterior, basándose en la relevancia del mismo y el alcance del presente trabajo, así como también, basándose en los resultados del estudio de aceptación se determina la opción más viable y más adecuada en cuanto a la forma, posición y peso que pueda tener el dispositivo.</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sz w:val="24"/>
          <w:szCs w:val="24"/>
          <w:rtl w:val="0"/>
        </w:rPr>
        <w:t xml:space="preserve">Para la realización de esta etapa se definen las siguientes actividades a ejecutar:</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numPr>
          <w:ilvl w:val="0"/>
          <w:numId w:val="2"/>
        </w:numPr>
        <w:spacing w:after="0" w:before="0" w:line="240" w:lineRule="auto"/>
        <w:ind w:left="360" w:hanging="360"/>
        <w:contextualSpacing w:val="1"/>
        <w:jc w:val="both"/>
        <w:rPr>
          <w:sz w:val="24"/>
          <w:szCs w:val="24"/>
        </w:rPr>
      </w:pPr>
      <w:r w:rsidDel="00000000" w:rsidR="00000000" w:rsidRPr="00000000">
        <w:rPr>
          <w:sz w:val="24"/>
          <w:szCs w:val="24"/>
          <w:rtl w:val="0"/>
        </w:rPr>
        <w:t xml:space="preserve">Determinar el/los problema(s) que serán atendidos que permitan mejorar la experiencia de los turistas que van al PNNP. </w:t>
      </w:r>
    </w:p>
    <w:p w:rsidR="00000000" w:rsidDel="00000000" w:rsidP="00000000" w:rsidRDefault="00000000" w:rsidRPr="00000000">
      <w:pPr>
        <w:numPr>
          <w:ilvl w:val="0"/>
          <w:numId w:val="2"/>
        </w:numPr>
        <w:spacing w:after="0" w:before="0" w:line="240" w:lineRule="auto"/>
        <w:ind w:left="360" w:hanging="360"/>
        <w:contextualSpacing w:val="1"/>
        <w:jc w:val="both"/>
        <w:rPr>
          <w:sz w:val="24"/>
          <w:szCs w:val="24"/>
        </w:rPr>
      </w:pPr>
      <w:r w:rsidDel="00000000" w:rsidR="00000000" w:rsidRPr="00000000">
        <w:rPr>
          <w:sz w:val="24"/>
          <w:szCs w:val="24"/>
          <w:rtl w:val="0"/>
        </w:rPr>
        <w:t xml:space="preserve">Diseñar un bosquejo del posible diseño que va a tener el dispositivo wearable a desarrollar.</w:t>
      </w:r>
    </w:p>
    <w:p w:rsidR="00000000" w:rsidDel="00000000" w:rsidP="00000000" w:rsidRDefault="00000000" w:rsidRPr="00000000">
      <w:pPr>
        <w:spacing w:line="240" w:lineRule="auto"/>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pP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bookmarkStart w:colFirst="0" w:colLast="0" w:name="_3whwml4" w:id="24"/>
      <w:bookmarkEnd w:id="24"/>
      <w:r w:rsidDel="00000000" w:rsidR="00000000" w:rsidRPr="00000000">
        <w:rPr>
          <w:b w:val="1"/>
          <w:sz w:val="24"/>
          <w:szCs w:val="24"/>
          <w:rtl w:val="0"/>
        </w:rPr>
        <w:t xml:space="preserve">4.1.3 ELABORACIÓN Y DISEÑO EXPERIMENTAL: ETAPA DE DISEÑO Y CONSTRUCCIÓN DEL PROTOTIPO DE WEARABLE</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sz w:val="24"/>
          <w:szCs w:val="24"/>
          <w:rtl w:val="0"/>
        </w:rPr>
        <w:t xml:space="preserve">Esta etapa comprende el proceso de análisis, diseño e implementación del prototipo, aplicando como metodología de desarrollo AUP (</w:t>
      </w:r>
      <w:r w:rsidDel="00000000" w:rsidR="00000000" w:rsidRPr="00000000">
        <w:rPr>
          <w:i w:val="1"/>
          <w:sz w:val="24"/>
          <w:szCs w:val="24"/>
          <w:rtl w:val="0"/>
        </w:rPr>
        <w:t xml:space="preserve">Agile Unified Process</w:t>
      </w:r>
      <w:r w:rsidDel="00000000" w:rsidR="00000000" w:rsidRPr="00000000">
        <w:rPr>
          <w:sz w:val="24"/>
          <w:szCs w:val="24"/>
          <w:rtl w:val="0"/>
        </w:rPr>
        <w:t xml:space="preserve">) [8] utilizando sus fases y sólo los artefactos que se consideren necesarios. Las fases de Inicio, Elaboración, Construcción y Transición se usarán, sin embargo, las disciplinas que se emplearán sólo comprenden Modelo, Implementación y Pruebas. Así las fases de Elaboración y Construcción serán iterativas usando el modelo Análisis, Diseño, Implementación y Pruebas. Las fases son las siguientes:</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b w:val="1"/>
          <w:sz w:val="24"/>
          <w:szCs w:val="24"/>
          <w:rtl w:val="0"/>
        </w:rPr>
        <w:t xml:space="preserve">4.1.3.1 FASE DE ELABORACIÓN</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sz w:val="24"/>
          <w:szCs w:val="24"/>
          <w:rtl w:val="0"/>
        </w:rPr>
        <w:t xml:space="preserve">En esta etapa se definen las funcionalidades que el prototipo de wearable deberá ofrecer, se identifican las siguientes actividades:</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numPr>
          <w:ilvl w:val="0"/>
          <w:numId w:val="8"/>
        </w:numPr>
        <w:spacing w:after="0" w:before="0" w:line="240" w:lineRule="auto"/>
        <w:ind w:left="360" w:hanging="360"/>
        <w:contextualSpacing w:val="1"/>
        <w:jc w:val="both"/>
        <w:rPr>
          <w:sz w:val="24"/>
          <w:szCs w:val="24"/>
        </w:rPr>
      </w:pPr>
      <w:r w:rsidDel="00000000" w:rsidR="00000000" w:rsidRPr="00000000">
        <w:rPr>
          <w:sz w:val="24"/>
          <w:szCs w:val="24"/>
          <w:rtl w:val="0"/>
        </w:rPr>
        <w:t xml:space="preserve">Definir requisitos funcionales y no funcionales que debe tener el prototipo del dispositivo. </w:t>
      </w:r>
    </w:p>
    <w:p w:rsidR="00000000" w:rsidDel="00000000" w:rsidP="00000000" w:rsidRDefault="00000000" w:rsidRPr="00000000">
      <w:pPr>
        <w:numPr>
          <w:ilvl w:val="0"/>
          <w:numId w:val="8"/>
        </w:numPr>
        <w:spacing w:after="0" w:before="0" w:line="240" w:lineRule="auto"/>
        <w:ind w:left="360" w:hanging="360"/>
        <w:contextualSpacing w:val="1"/>
        <w:jc w:val="both"/>
        <w:rPr>
          <w:sz w:val="24"/>
          <w:szCs w:val="24"/>
        </w:rPr>
      </w:pPr>
      <w:r w:rsidDel="00000000" w:rsidR="00000000" w:rsidRPr="00000000">
        <w:rPr>
          <w:sz w:val="24"/>
          <w:szCs w:val="24"/>
          <w:rtl w:val="0"/>
        </w:rPr>
        <w:t xml:space="preserve">Elaborar el modelo conceptual del prototipo del dispositivo.</w:t>
      </w:r>
    </w:p>
    <w:p w:rsidR="00000000" w:rsidDel="00000000" w:rsidP="00000000" w:rsidRDefault="00000000" w:rsidRPr="00000000">
      <w:pPr>
        <w:numPr>
          <w:ilvl w:val="0"/>
          <w:numId w:val="8"/>
        </w:numPr>
        <w:spacing w:after="0" w:before="0" w:line="240" w:lineRule="auto"/>
        <w:ind w:left="360" w:hanging="360"/>
        <w:contextualSpacing w:val="1"/>
        <w:jc w:val="both"/>
        <w:rPr>
          <w:sz w:val="24"/>
          <w:szCs w:val="24"/>
        </w:rPr>
      </w:pPr>
      <w:r w:rsidDel="00000000" w:rsidR="00000000" w:rsidRPr="00000000">
        <w:rPr>
          <w:sz w:val="24"/>
          <w:szCs w:val="24"/>
          <w:rtl w:val="0"/>
        </w:rPr>
        <w:t xml:space="preserve">Diseñar un plan de pruebas asociado al funcionamiento del dispositivo.</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b w:val="1"/>
          <w:sz w:val="24"/>
          <w:szCs w:val="24"/>
          <w:rtl w:val="0"/>
        </w:rPr>
        <w:t xml:space="preserve">4.1.3.2 FASE DE CONSTRUCCIÓN</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sz w:val="24"/>
          <w:szCs w:val="24"/>
          <w:rtl w:val="0"/>
        </w:rPr>
        <w:t xml:space="preserve">En esta fase se tiene como objetivo la especificación de la solución a nivel lógico y la elaboración del prototipo. Las actividades a realizar son las siguientes:</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numPr>
          <w:ilvl w:val="0"/>
          <w:numId w:val="11"/>
        </w:numPr>
        <w:spacing w:after="0" w:before="0" w:line="240" w:lineRule="auto"/>
        <w:ind w:left="360" w:hanging="360"/>
        <w:contextualSpacing w:val="1"/>
        <w:jc w:val="both"/>
        <w:rPr>
          <w:sz w:val="24"/>
          <w:szCs w:val="24"/>
        </w:rPr>
      </w:pPr>
      <w:r w:rsidDel="00000000" w:rsidR="00000000" w:rsidRPr="00000000">
        <w:rPr>
          <w:sz w:val="24"/>
          <w:szCs w:val="24"/>
          <w:rtl w:val="0"/>
        </w:rPr>
        <w:t xml:space="preserve">Refinar los requisitos identificados en la fase anterior.</w:t>
      </w:r>
    </w:p>
    <w:p w:rsidR="00000000" w:rsidDel="00000000" w:rsidP="00000000" w:rsidRDefault="00000000" w:rsidRPr="00000000">
      <w:pPr>
        <w:numPr>
          <w:ilvl w:val="0"/>
          <w:numId w:val="11"/>
        </w:numPr>
        <w:spacing w:after="0" w:before="0" w:line="240" w:lineRule="auto"/>
        <w:ind w:left="360" w:hanging="360"/>
        <w:contextualSpacing w:val="1"/>
        <w:jc w:val="both"/>
        <w:rPr>
          <w:sz w:val="24"/>
          <w:szCs w:val="24"/>
        </w:rPr>
      </w:pPr>
      <w:r w:rsidDel="00000000" w:rsidR="00000000" w:rsidRPr="00000000">
        <w:rPr>
          <w:sz w:val="24"/>
          <w:szCs w:val="24"/>
          <w:rtl w:val="0"/>
        </w:rPr>
        <w:t xml:space="preserve">Diseñar interfaces gráficas de la aplicación que irá en el dispositivo móvil que se va a sincronizar con el Wearable</w:t>
      </w:r>
    </w:p>
    <w:p w:rsidR="00000000" w:rsidDel="00000000" w:rsidP="00000000" w:rsidRDefault="00000000" w:rsidRPr="00000000">
      <w:pPr>
        <w:numPr>
          <w:ilvl w:val="0"/>
          <w:numId w:val="11"/>
        </w:numPr>
        <w:spacing w:after="0" w:before="0" w:line="240" w:lineRule="auto"/>
        <w:ind w:left="360" w:hanging="360"/>
        <w:contextualSpacing w:val="1"/>
        <w:jc w:val="both"/>
        <w:rPr>
          <w:sz w:val="24"/>
          <w:szCs w:val="24"/>
        </w:rPr>
      </w:pPr>
      <w:r w:rsidDel="00000000" w:rsidR="00000000" w:rsidRPr="00000000">
        <w:rPr>
          <w:sz w:val="24"/>
          <w:szCs w:val="24"/>
          <w:rtl w:val="0"/>
        </w:rPr>
        <w:t xml:space="preserve">Construir prototipo de Wearable.</w:t>
      </w:r>
    </w:p>
    <w:p w:rsidR="00000000" w:rsidDel="00000000" w:rsidP="00000000" w:rsidRDefault="00000000" w:rsidRPr="00000000">
      <w:pPr>
        <w:numPr>
          <w:ilvl w:val="0"/>
          <w:numId w:val="11"/>
        </w:numPr>
        <w:spacing w:after="0" w:before="0" w:line="240" w:lineRule="auto"/>
        <w:ind w:left="360" w:hanging="360"/>
        <w:contextualSpacing w:val="1"/>
        <w:jc w:val="both"/>
        <w:rPr>
          <w:sz w:val="24"/>
          <w:szCs w:val="24"/>
        </w:rPr>
      </w:pPr>
      <w:r w:rsidDel="00000000" w:rsidR="00000000" w:rsidRPr="00000000">
        <w:rPr>
          <w:sz w:val="24"/>
          <w:szCs w:val="24"/>
          <w:rtl w:val="0"/>
        </w:rPr>
        <w:t xml:space="preserve">Programar lógica de funcionamiento del dispositivo wearable.</w:t>
      </w:r>
    </w:p>
    <w:p w:rsidR="00000000" w:rsidDel="00000000" w:rsidP="00000000" w:rsidRDefault="00000000" w:rsidRPr="00000000">
      <w:pPr>
        <w:numPr>
          <w:ilvl w:val="0"/>
          <w:numId w:val="11"/>
        </w:numPr>
        <w:spacing w:after="0" w:before="0" w:line="240" w:lineRule="auto"/>
        <w:ind w:left="360" w:hanging="360"/>
        <w:contextualSpacing w:val="1"/>
        <w:jc w:val="both"/>
        <w:rPr>
          <w:sz w:val="24"/>
          <w:szCs w:val="24"/>
        </w:rPr>
      </w:pPr>
      <w:r w:rsidDel="00000000" w:rsidR="00000000" w:rsidRPr="00000000">
        <w:rPr>
          <w:sz w:val="24"/>
          <w:szCs w:val="24"/>
          <w:rtl w:val="0"/>
        </w:rPr>
        <w:t xml:space="preserve">Aplicar plan de pruebas y realizar cambios necesarios.</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b w:val="1"/>
          <w:sz w:val="24"/>
          <w:szCs w:val="24"/>
          <w:rtl w:val="0"/>
        </w:rPr>
        <w:t xml:space="preserve">4.1.3.3 FASE DE TRANSICIÓN</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sz w:val="24"/>
          <w:szCs w:val="24"/>
          <w:rtl w:val="0"/>
        </w:rPr>
        <w:t xml:space="preserve">En esta fase el prototipo será evaluado con el objetivo de validar el correcto funcionamiento del dispositivo, además de la exactitud con la que cuenta el dispositivo al momento de entregar la información y datos en el lugar requerido. Para esto se definen las siguientes actividades:</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numPr>
          <w:ilvl w:val="0"/>
          <w:numId w:val="13"/>
        </w:numPr>
        <w:spacing w:after="0" w:before="0" w:line="240" w:lineRule="auto"/>
        <w:ind w:left="360" w:hanging="360"/>
        <w:contextualSpacing w:val="1"/>
        <w:jc w:val="both"/>
        <w:rPr>
          <w:sz w:val="24"/>
          <w:szCs w:val="24"/>
        </w:rPr>
      </w:pPr>
      <w:r w:rsidDel="00000000" w:rsidR="00000000" w:rsidRPr="00000000">
        <w:rPr>
          <w:sz w:val="24"/>
          <w:szCs w:val="24"/>
          <w:rtl w:val="0"/>
        </w:rPr>
        <w:t xml:space="preserve">Construir una base de datos con información obtenida de pruebas de campo, como lo son tiempos de respuesta y exactitud de GPS.</w:t>
      </w:r>
    </w:p>
    <w:p w:rsidR="00000000" w:rsidDel="00000000" w:rsidP="00000000" w:rsidRDefault="00000000" w:rsidRPr="00000000">
      <w:pPr>
        <w:numPr>
          <w:ilvl w:val="0"/>
          <w:numId w:val="13"/>
        </w:numPr>
        <w:spacing w:after="0" w:before="0" w:line="240" w:lineRule="auto"/>
        <w:ind w:left="360" w:hanging="360"/>
        <w:contextualSpacing w:val="1"/>
        <w:jc w:val="both"/>
        <w:rPr>
          <w:sz w:val="24"/>
          <w:szCs w:val="24"/>
        </w:rPr>
      </w:pPr>
      <w:r w:rsidDel="00000000" w:rsidR="00000000" w:rsidRPr="00000000">
        <w:rPr>
          <w:sz w:val="24"/>
          <w:szCs w:val="24"/>
          <w:rtl w:val="0"/>
        </w:rPr>
        <w:t xml:space="preserve">Evaluar la confiabilidad del prototipo empleando los datos obtenidos anteriormente.</w:t>
      </w:r>
    </w:p>
    <w:p w:rsidR="00000000" w:rsidDel="00000000" w:rsidP="00000000" w:rsidRDefault="00000000" w:rsidRPr="00000000">
      <w:pPr>
        <w:numPr>
          <w:ilvl w:val="0"/>
          <w:numId w:val="13"/>
        </w:numPr>
        <w:spacing w:after="0" w:before="0" w:line="240" w:lineRule="auto"/>
        <w:ind w:left="360" w:hanging="360"/>
        <w:contextualSpacing w:val="1"/>
        <w:jc w:val="both"/>
        <w:rPr>
          <w:sz w:val="24"/>
          <w:szCs w:val="24"/>
        </w:rPr>
      </w:pPr>
      <w:r w:rsidDel="00000000" w:rsidR="00000000" w:rsidRPr="00000000">
        <w:rPr>
          <w:sz w:val="24"/>
          <w:szCs w:val="24"/>
          <w:rtl w:val="0"/>
        </w:rPr>
        <w:t xml:space="preserve">Realizar análisis de los resultados obtenidos en la evaluación.</w:t>
      </w:r>
    </w:p>
    <w:p w:rsidR="00000000" w:rsidDel="00000000" w:rsidP="00000000" w:rsidRDefault="00000000" w:rsidRPr="00000000">
      <w:pPr>
        <w:spacing w:line="240" w:lineRule="auto"/>
        <w:ind w:left="720" w:firstLine="0"/>
        <w:contextualSpacing w:val="0"/>
        <w:jc w:val="both"/>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jc w:val="both"/>
        <w:rPr/>
      </w:pPr>
      <w:bookmarkStart w:colFirst="0" w:colLast="0" w:name="_2bn6wsx" w:id="25"/>
      <w:bookmarkEnd w:id="25"/>
      <w:r w:rsidDel="00000000" w:rsidR="00000000" w:rsidRPr="00000000">
        <w:rPr>
          <w:b w:val="1"/>
          <w:sz w:val="24"/>
          <w:szCs w:val="24"/>
          <w:rtl w:val="0"/>
        </w:rPr>
        <w:t xml:space="preserve">4.1.4 ETAPA DE DOCUMENTACIÓN Y DIVULGACIÓN: ANÁLISIS DE RESULTADOS Y CONCLUSIONES</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sz w:val="24"/>
          <w:szCs w:val="24"/>
          <w:rtl w:val="0"/>
        </w:rPr>
        <w:t xml:space="preserve">Paralelamente al desarrollo de las anteriores etapas, se realizará una actividad permanente de documentación, para facilitar la realización de esta etapa. Se definen las siguientes actividades:</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numPr>
          <w:ilvl w:val="0"/>
          <w:numId w:val="10"/>
        </w:numPr>
        <w:spacing w:after="0" w:before="0" w:line="240" w:lineRule="auto"/>
        <w:ind w:left="360" w:hanging="360"/>
        <w:contextualSpacing w:val="1"/>
        <w:jc w:val="both"/>
        <w:rPr>
          <w:sz w:val="24"/>
          <w:szCs w:val="24"/>
        </w:rPr>
      </w:pPr>
      <w:r w:rsidDel="00000000" w:rsidR="00000000" w:rsidRPr="00000000">
        <w:rPr>
          <w:sz w:val="24"/>
          <w:szCs w:val="24"/>
          <w:rtl w:val="0"/>
        </w:rPr>
        <w:t xml:space="preserve">Elaboración monografía del trabajo de grado</w:t>
      </w:r>
    </w:p>
    <w:p w:rsidR="00000000" w:rsidDel="00000000" w:rsidP="00000000" w:rsidRDefault="00000000" w:rsidRPr="00000000">
      <w:pPr>
        <w:numPr>
          <w:ilvl w:val="0"/>
          <w:numId w:val="10"/>
        </w:numPr>
        <w:spacing w:after="0" w:before="0" w:line="240" w:lineRule="auto"/>
        <w:ind w:left="360" w:hanging="360"/>
        <w:contextualSpacing w:val="1"/>
        <w:jc w:val="both"/>
        <w:rPr>
          <w:sz w:val="24"/>
          <w:szCs w:val="24"/>
        </w:rPr>
      </w:pPr>
      <w:r w:rsidDel="00000000" w:rsidR="00000000" w:rsidRPr="00000000">
        <w:rPr>
          <w:sz w:val="24"/>
          <w:szCs w:val="24"/>
          <w:rtl w:val="0"/>
        </w:rPr>
        <w:t xml:space="preserve">Elaboración de artículo que describa los resultados obtenidos</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after="200" w:line="240" w:lineRule="auto"/>
        <w:contextualSpacing w:val="0"/>
        <w:jc w:val="both"/>
        <w:rPr/>
      </w:pPr>
      <w:bookmarkStart w:colFirst="0" w:colLast="0" w:name="_qsh70q" w:id="26"/>
      <w:bookmarkEnd w:id="26"/>
      <w:r w:rsidDel="00000000" w:rsidR="00000000" w:rsidRPr="00000000">
        <w:rPr>
          <w:b w:val="1"/>
          <w:sz w:val="24"/>
          <w:szCs w:val="24"/>
          <w:rtl w:val="0"/>
        </w:rPr>
        <w:t xml:space="preserve">4.2 CRONOGRAMA</w:t>
      </w:r>
      <w:r w:rsidDel="00000000" w:rsidR="00000000" w:rsidRPr="00000000">
        <w:rPr>
          <w:rtl w:val="0"/>
        </w:rPr>
      </w:r>
    </w:p>
    <w:p w:rsidR="00000000" w:rsidDel="00000000" w:rsidP="00000000" w:rsidRDefault="00000000" w:rsidRPr="00000000">
      <w:pPr>
        <w:spacing w:after="200" w:line="240" w:lineRule="auto"/>
        <w:ind w:hanging="1155"/>
        <w:contextualSpacing w:val="0"/>
        <w:jc w:val="both"/>
        <w:rPr/>
      </w:pPr>
      <w:bookmarkStart w:colFirst="0" w:colLast="0" w:name="_3as4poj" w:id="27"/>
      <w:bookmarkEnd w:id="27"/>
      <w:r w:rsidDel="00000000" w:rsidR="00000000" w:rsidRPr="00000000">
        <w:drawing>
          <wp:inline distB="114300" distT="114300" distL="114300" distR="114300">
            <wp:extent cx="7139454" cy="3024188"/>
            <wp:effectExtent b="0" l="0" r="0" t="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7139454" cy="3024188"/>
                    </a:xfrm>
                    <a:prstGeom prst="rect"/>
                    <a:ln/>
                  </pic:spPr>
                </pic:pic>
              </a:graphicData>
            </a:graphic>
          </wp:inline>
        </w:drawing>
      </w:r>
      <w:r w:rsidDel="00000000" w:rsidR="00000000" w:rsidRPr="00000000">
        <w:rPr>
          <w:rtl w:val="0"/>
        </w:rPr>
      </w:r>
    </w:p>
    <w:p w:rsidR="00000000" w:rsidDel="00000000" w:rsidP="00000000" w:rsidRDefault="00000000" w:rsidRPr="00000000">
      <w:pPr>
        <w:keepNext w:val="1"/>
        <w:spacing w:line="240" w:lineRule="auto"/>
        <w:contextualSpacing w:val="0"/>
        <w:jc w:val="both"/>
        <w:rPr/>
      </w:pPr>
      <w:bookmarkStart w:colFirst="0" w:colLast="0" w:name="_1pxezwc" w:id="28"/>
      <w:bookmarkEnd w:id="28"/>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9410700</wp:posOffset>
                </wp:positionH>
                <wp:positionV relativeFrom="paragraph">
                  <wp:posOffset>1714500</wp:posOffset>
                </wp:positionV>
                <wp:extent cx="4711700" cy="76200"/>
                <wp:effectExtent b="0" l="0" r="0" t="0"/>
                <wp:wrapNone/>
                <wp:docPr id="3" name=""/>
                <a:graphic>
                  <a:graphicData uri="http://schemas.microsoft.com/office/word/2010/wordprocessingShape">
                    <wps:wsp>
                      <wps:cNvCnPr/>
                      <wps:spPr>
                        <a:xfrm>
                          <a:off x="3013009" y="3780000"/>
                          <a:ext cx="4665980" cy="0"/>
                        </a:xfrm>
                        <a:prstGeom prst="straightConnector1">
                          <a:avLst/>
                        </a:prstGeom>
                        <a:noFill/>
                        <a:ln cap="flat" cmpd="sng" w="25400">
                          <a:solidFill>
                            <a:schemeClr val="dk1"/>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9410700</wp:posOffset>
                </wp:positionH>
                <wp:positionV relativeFrom="paragraph">
                  <wp:posOffset>1714500</wp:posOffset>
                </wp:positionV>
                <wp:extent cx="4711700" cy="76200"/>
                <wp:effectExtent b="0" l="0" r="0" t="0"/>
                <wp:wrapNone/>
                <wp:docPr id="3" name="image05.png"/>
                <a:graphic>
                  <a:graphicData uri="http://schemas.openxmlformats.org/drawingml/2006/picture">
                    <pic:pic>
                      <pic:nvPicPr>
                        <pic:cNvPr id="0" name="image05.png"/>
                        <pic:cNvPicPr preferRelativeResize="0"/>
                      </pic:nvPicPr>
                      <pic:blipFill>
                        <a:blip r:embed="rId8"/>
                        <a:srcRect/>
                        <a:stretch>
                          <a:fillRect/>
                        </a:stretch>
                      </pic:blipFill>
                      <pic:spPr>
                        <a:xfrm>
                          <a:off x="0" y="0"/>
                          <a:ext cx="4711700" cy="76200"/>
                        </a:xfrm>
                        <a:prstGeom prst="rect"/>
                        <a:ln/>
                      </pic:spPr>
                    </pic:pic>
                  </a:graphicData>
                </a:graphic>
              </wp:anchor>
            </w:drawing>
          </mc:Fallback>
        </mc:AlternateContent>
      </w:r>
    </w:p>
    <w:p w:rsidR="00000000" w:rsidDel="00000000" w:rsidP="00000000" w:rsidRDefault="00000000" w:rsidRPr="00000000">
      <w:pPr>
        <w:spacing w:line="240" w:lineRule="auto"/>
        <w:contextualSpacing w:val="0"/>
        <w:jc w:val="center"/>
        <w:rPr/>
      </w:pPr>
      <w:r w:rsidDel="00000000" w:rsidR="00000000" w:rsidRPr="00000000">
        <w:rPr>
          <w:b w:val="1"/>
          <w:sz w:val="24"/>
          <w:szCs w:val="24"/>
          <w:rtl w:val="0"/>
        </w:rPr>
        <w:t xml:space="preserve">5. RECURSOS, PRESUPUESTO Y FUENTES DE FINANCIACIÓN</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b w:val="1"/>
          <w:sz w:val="24"/>
          <w:szCs w:val="24"/>
          <w:rtl w:val="0"/>
        </w:rPr>
        <w:t xml:space="preserve">5.1 RECURSOS REQUERIDOS</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rPr/>
      </w:pPr>
      <w:bookmarkStart w:colFirst="0" w:colLast="0" w:name="_49x2ik5" w:id="29"/>
      <w:bookmarkEnd w:id="29"/>
      <w:r w:rsidDel="00000000" w:rsidR="00000000" w:rsidRPr="00000000">
        <w:rPr>
          <w:b w:val="1"/>
          <w:sz w:val="24"/>
          <w:szCs w:val="24"/>
          <w:rtl w:val="0"/>
        </w:rPr>
        <w:t xml:space="preserve">5.1.1 Humanos</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sz w:val="24"/>
          <w:szCs w:val="24"/>
          <w:rtl w:val="0"/>
        </w:rPr>
        <w:t xml:space="preserve">Estudiante: Cristian David Perdomo</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sz w:val="24"/>
          <w:szCs w:val="24"/>
          <w:rtl w:val="0"/>
        </w:rPr>
        <w:t xml:space="preserve">Estudiante: Cristian David Muñoz</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sz w:val="24"/>
          <w:szCs w:val="24"/>
          <w:rtl w:val="0"/>
        </w:rPr>
        <w:t xml:space="preserve">Director: Juan Francisco Mendoza Moreno</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sz w:val="24"/>
          <w:szCs w:val="24"/>
          <w:rtl w:val="0"/>
        </w:rPr>
        <w:t xml:space="preserve">Co-Director: Gustavo Adolfo Ramirez</w:t>
      </w:r>
      <w:r w:rsidDel="00000000" w:rsidR="00000000" w:rsidRPr="00000000">
        <w:rPr>
          <w:rtl w:val="0"/>
        </w:rPr>
      </w:r>
    </w:p>
    <w:p w:rsidR="00000000" w:rsidDel="00000000" w:rsidP="00000000" w:rsidRDefault="00000000" w:rsidRPr="00000000">
      <w:pPr>
        <w:spacing w:line="240" w:lineRule="auto"/>
        <w:ind w:left="708" w:firstLine="0"/>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bookmarkStart w:colFirst="0" w:colLast="0" w:name="_2p2csry" w:id="30"/>
      <w:bookmarkEnd w:id="30"/>
      <w:r w:rsidDel="00000000" w:rsidR="00000000" w:rsidRPr="00000000">
        <w:rPr>
          <w:b w:val="1"/>
          <w:sz w:val="24"/>
          <w:szCs w:val="24"/>
          <w:rtl w:val="0"/>
        </w:rPr>
        <w:t xml:space="preserve">5.1.2 Hardware</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numPr>
          <w:ilvl w:val="0"/>
          <w:numId w:val="9"/>
        </w:numPr>
        <w:spacing w:after="0" w:before="0" w:line="240" w:lineRule="auto"/>
        <w:ind w:left="360" w:hanging="360"/>
        <w:contextualSpacing w:val="1"/>
        <w:jc w:val="both"/>
        <w:rPr>
          <w:sz w:val="24"/>
          <w:szCs w:val="24"/>
        </w:rPr>
      </w:pPr>
      <w:r w:rsidDel="00000000" w:rsidR="00000000" w:rsidRPr="00000000">
        <w:rPr>
          <w:sz w:val="24"/>
          <w:szCs w:val="24"/>
          <w:rtl w:val="0"/>
        </w:rPr>
        <w:t xml:space="preserve">1 Equipo Asus K45VD para el desarrollo del proyecto (3° generación Intel® Core™ i5-3210M, DD 750 GB Serial ATA, Memoria RAM 6 GB DDR3 SDRAM)</w:t>
      </w:r>
    </w:p>
    <w:p w:rsidR="00000000" w:rsidDel="00000000" w:rsidP="00000000" w:rsidRDefault="00000000" w:rsidRPr="00000000">
      <w:pPr>
        <w:numPr>
          <w:ilvl w:val="0"/>
          <w:numId w:val="9"/>
        </w:numPr>
        <w:spacing w:after="0" w:before="0" w:line="240" w:lineRule="auto"/>
        <w:ind w:left="360" w:hanging="360"/>
        <w:contextualSpacing w:val="1"/>
        <w:jc w:val="both"/>
        <w:rPr>
          <w:sz w:val="24"/>
          <w:szCs w:val="24"/>
        </w:rPr>
      </w:pPr>
      <w:r w:rsidDel="00000000" w:rsidR="00000000" w:rsidRPr="00000000">
        <w:rPr>
          <w:sz w:val="24"/>
          <w:szCs w:val="24"/>
          <w:rtl w:val="0"/>
        </w:rPr>
        <w:t xml:space="preserve">1 Equipo Athlon AMD para el desarrollo del proyecto (2° generación AMD Athlon II 160u, DD 1 TB Serial ATA, Memoria RAM 6 GB).</w:t>
      </w:r>
    </w:p>
    <w:p w:rsidR="00000000" w:rsidDel="00000000" w:rsidP="00000000" w:rsidRDefault="00000000" w:rsidRPr="00000000">
      <w:pPr>
        <w:numPr>
          <w:ilvl w:val="0"/>
          <w:numId w:val="9"/>
        </w:numPr>
        <w:spacing w:after="0" w:before="0" w:line="240" w:lineRule="auto"/>
        <w:ind w:left="360" w:hanging="360"/>
        <w:contextualSpacing w:val="1"/>
        <w:jc w:val="both"/>
        <w:rPr>
          <w:sz w:val="24"/>
          <w:szCs w:val="24"/>
        </w:rPr>
      </w:pPr>
      <w:r w:rsidDel="00000000" w:rsidR="00000000" w:rsidRPr="00000000">
        <w:rPr>
          <w:sz w:val="24"/>
          <w:szCs w:val="24"/>
          <w:rtl w:val="0"/>
        </w:rPr>
        <w:t xml:space="preserve">2 punto de red</w:t>
      </w:r>
    </w:p>
    <w:p w:rsidR="00000000" w:rsidDel="00000000" w:rsidP="00000000" w:rsidRDefault="00000000" w:rsidRPr="00000000">
      <w:pPr>
        <w:numPr>
          <w:ilvl w:val="0"/>
          <w:numId w:val="9"/>
        </w:numPr>
        <w:spacing w:after="0" w:before="0" w:line="240" w:lineRule="auto"/>
        <w:ind w:left="360" w:hanging="360"/>
        <w:contextualSpacing w:val="1"/>
        <w:jc w:val="both"/>
        <w:rPr>
          <w:sz w:val="24"/>
          <w:szCs w:val="24"/>
        </w:rPr>
      </w:pPr>
      <w:r w:rsidDel="00000000" w:rsidR="00000000" w:rsidRPr="00000000">
        <w:rPr>
          <w:sz w:val="24"/>
          <w:szCs w:val="24"/>
          <w:rtl w:val="0"/>
        </w:rPr>
        <w:t xml:space="preserve">1 impresora</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rPr/>
      </w:pPr>
      <w:bookmarkStart w:colFirst="0" w:colLast="0" w:name="_147n2zr" w:id="31"/>
      <w:bookmarkEnd w:id="31"/>
      <w:r w:rsidDel="00000000" w:rsidR="00000000" w:rsidRPr="00000000">
        <w:rPr>
          <w:b w:val="1"/>
          <w:sz w:val="24"/>
          <w:szCs w:val="24"/>
          <w:rtl w:val="0"/>
        </w:rPr>
        <w:t xml:space="preserve">5.1.3 Software</w:t>
      </w:r>
      <w:r w:rsidDel="00000000" w:rsidR="00000000" w:rsidRPr="00000000">
        <w:rPr>
          <w:rtl w:val="0"/>
        </w:rPr>
      </w:r>
    </w:p>
    <w:p w:rsidR="00000000" w:rsidDel="00000000" w:rsidP="00000000" w:rsidRDefault="00000000" w:rsidRPr="00000000">
      <w:pPr>
        <w:spacing w:line="240" w:lineRule="auto"/>
        <w:ind w:firstLine="708"/>
        <w:contextualSpacing w:val="0"/>
        <w:jc w:val="both"/>
        <w:rPr/>
      </w:pPr>
      <w:r w:rsidDel="00000000" w:rsidR="00000000" w:rsidRPr="00000000">
        <w:rPr>
          <w:rtl w:val="0"/>
        </w:rPr>
      </w:r>
    </w:p>
    <w:p w:rsidR="00000000" w:rsidDel="00000000" w:rsidP="00000000" w:rsidRDefault="00000000" w:rsidRPr="00000000">
      <w:pPr>
        <w:numPr>
          <w:ilvl w:val="0"/>
          <w:numId w:val="5"/>
        </w:numPr>
        <w:spacing w:after="0" w:before="0" w:line="240" w:lineRule="auto"/>
        <w:ind w:left="525" w:hanging="360"/>
        <w:contextualSpacing w:val="1"/>
        <w:jc w:val="both"/>
        <w:rPr>
          <w:sz w:val="24"/>
          <w:szCs w:val="24"/>
        </w:rPr>
      </w:pPr>
      <w:r w:rsidDel="00000000" w:rsidR="00000000" w:rsidRPr="00000000">
        <w:rPr>
          <w:sz w:val="24"/>
          <w:szCs w:val="24"/>
          <w:rtl w:val="0"/>
        </w:rPr>
        <w:t xml:space="preserve">Software de Ofimática: Office 2010.</w:t>
      </w:r>
    </w:p>
    <w:p w:rsidR="00000000" w:rsidDel="00000000" w:rsidP="00000000" w:rsidRDefault="00000000" w:rsidRPr="00000000">
      <w:pPr>
        <w:numPr>
          <w:ilvl w:val="0"/>
          <w:numId w:val="5"/>
        </w:numPr>
        <w:spacing w:after="0" w:before="0" w:line="240" w:lineRule="auto"/>
        <w:ind w:left="525" w:hanging="360"/>
        <w:contextualSpacing w:val="1"/>
        <w:jc w:val="both"/>
        <w:rPr>
          <w:sz w:val="24"/>
          <w:szCs w:val="24"/>
        </w:rPr>
      </w:pPr>
      <w:r w:rsidDel="00000000" w:rsidR="00000000" w:rsidRPr="00000000">
        <w:rPr>
          <w:sz w:val="24"/>
          <w:szCs w:val="24"/>
          <w:rtl w:val="0"/>
        </w:rPr>
        <w:t xml:space="preserve">Sistema Operativo: Windows 10, Ubuntu 16.04.</w:t>
      </w:r>
    </w:p>
    <w:p w:rsidR="00000000" w:rsidDel="00000000" w:rsidP="00000000" w:rsidRDefault="00000000" w:rsidRPr="00000000">
      <w:pPr>
        <w:numPr>
          <w:ilvl w:val="0"/>
          <w:numId w:val="5"/>
        </w:numPr>
        <w:spacing w:after="0" w:before="0" w:line="240" w:lineRule="auto"/>
        <w:ind w:left="525" w:hanging="360"/>
        <w:contextualSpacing w:val="1"/>
        <w:jc w:val="both"/>
        <w:rPr>
          <w:sz w:val="24"/>
          <w:szCs w:val="24"/>
        </w:rPr>
      </w:pPr>
      <w:r w:rsidDel="00000000" w:rsidR="00000000" w:rsidRPr="00000000">
        <w:rPr>
          <w:sz w:val="24"/>
          <w:szCs w:val="24"/>
          <w:rtl w:val="0"/>
        </w:rPr>
        <w:t xml:space="preserve">Software de desarrollo: Android Studio, Raspbian</w:t>
      </w:r>
    </w:p>
    <w:p w:rsidR="00000000" w:rsidDel="00000000" w:rsidP="00000000" w:rsidRDefault="00000000" w:rsidRPr="00000000">
      <w:pPr>
        <w:spacing w:line="240" w:lineRule="auto"/>
        <w:ind w:left="165" w:firstLine="0"/>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bookmarkStart w:colFirst="0" w:colLast="0" w:name="_3o7alnk" w:id="32"/>
      <w:bookmarkEnd w:id="32"/>
      <w:r w:rsidDel="00000000" w:rsidR="00000000" w:rsidRPr="00000000">
        <w:rPr>
          <w:b w:val="1"/>
          <w:sz w:val="24"/>
          <w:szCs w:val="24"/>
          <w:rtl w:val="0"/>
        </w:rPr>
        <w:t xml:space="preserve">5.2 PRESUPUESTO</w:t>
      </w:r>
      <w:r w:rsidDel="00000000" w:rsidR="00000000" w:rsidRPr="00000000">
        <w:rPr>
          <w:rtl w:val="0"/>
        </w:rPr>
      </w:r>
    </w:p>
    <w:p w:rsidR="00000000" w:rsidDel="00000000" w:rsidP="00000000" w:rsidRDefault="00000000" w:rsidRPr="00000000">
      <w:pPr>
        <w:spacing w:line="240" w:lineRule="auto"/>
        <w:contextualSpacing w:val="0"/>
        <w:jc w:val="both"/>
        <w:rPr/>
      </w:pPr>
      <w:bookmarkStart w:colFirst="0" w:colLast="0" w:name="_23ckvvd" w:id="33"/>
      <w:bookmarkEnd w:id="33"/>
      <w:r w:rsidDel="00000000" w:rsidR="00000000" w:rsidRPr="00000000">
        <w:rPr>
          <w:rtl w:val="0"/>
        </w:rPr>
      </w:r>
    </w:p>
    <w:p w:rsidR="00000000" w:rsidDel="00000000" w:rsidP="00000000" w:rsidRDefault="00000000" w:rsidRPr="00000000">
      <w:pPr>
        <w:spacing w:line="240" w:lineRule="auto"/>
        <w:contextualSpacing w:val="0"/>
        <w:jc w:val="both"/>
        <w:rPr/>
      </w:pPr>
      <w:bookmarkStart w:colFirst="0" w:colLast="0" w:name="_ihv636" w:id="34"/>
      <w:bookmarkEnd w:id="34"/>
      <w:r w:rsidDel="00000000" w:rsidR="00000000" w:rsidRPr="00000000">
        <w:rPr>
          <w:sz w:val="24"/>
          <w:szCs w:val="24"/>
          <w:rtl w:val="0"/>
        </w:rPr>
        <w:t xml:space="preserve">El costo del rubro de personal es el calculado del producto de las horas dedicadas (hora/semana), duración del proyecto (36 semanas), puntos asignados por personal (2.5 para director, 1.5 por tesista) y el valor del punto salarial (para el año 2016 COP $12.120, ya que para el 2017 aún no está definido).</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tbl>
      <w:tblPr>
        <w:tblStyle w:val="Table1"/>
        <w:bidiVisual w:val="0"/>
        <w:tblW w:w="9123.0" w:type="dxa"/>
        <w:jc w:val="left"/>
        <w:tblInd w:w="-245.0" w:type="dxa"/>
        <w:tblLayout w:type="fixed"/>
        <w:tblLook w:val="0400"/>
      </w:tblPr>
      <w:tblGrid>
        <w:gridCol w:w="2678"/>
        <w:gridCol w:w="2026"/>
        <w:gridCol w:w="1968"/>
        <w:gridCol w:w="2451"/>
        <w:tblGridChange w:id="0">
          <w:tblGrid>
            <w:gridCol w:w="2678"/>
            <w:gridCol w:w="2026"/>
            <w:gridCol w:w="1968"/>
            <w:gridCol w:w="2451"/>
          </w:tblGrid>
        </w:tblGridChange>
      </w:tblGrid>
      <w:tr>
        <w:trPr>
          <w:trHeight w:val="260" w:hRule="atLeast"/>
        </w:trPr>
        <w:tc>
          <w:tcPr>
            <w:vMerge w:val="restart"/>
            <w:tcBorders>
              <w:top w:color="000000" w:space="0" w:sz="4" w:val="single"/>
              <w:left w:color="000000" w:space="0" w:sz="4" w:val="single"/>
              <w:bottom w:color="000000" w:space="0" w:sz="4" w:val="single"/>
              <w:right w:color="000000" w:space="0" w:sz="4" w:val="single"/>
            </w:tcBorders>
            <w:shd w:fill="8db4e2"/>
            <w:vAlign w:val="center"/>
          </w:tcPr>
          <w:p w:rsidR="00000000" w:rsidDel="00000000" w:rsidP="00000000" w:rsidRDefault="00000000" w:rsidRPr="00000000">
            <w:pPr>
              <w:spacing w:line="240" w:lineRule="auto"/>
              <w:contextualSpacing w:val="0"/>
              <w:jc w:val="center"/>
              <w:rPr/>
            </w:pPr>
            <w:r w:rsidDel="00000000" w:rsidR="00000000" w:rsidRPr="00000000">
              <w:rPr>
                <w:b w:val="1"/>
                <w:sz w:val="24"/>
                <w:szCs w:val="24"/>
                <w:rtl w:val="0"/>
              </w:rPr>
              <w:t xml:space="preserve">Recurso</w:t>
            </w: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shd w:fill="8db4e2"/>
            <w:vAlign w:val="bottom"/>
          </w:tcPr>
          <w:p w:rsidR="00000000" w:rsidDel="00000000" w:rsidP="00000000" w:rsidRDefault="00000000" w:rsidRPr="00000000">
            <w:pPr>
              <w:spacing w:line="240" w:lineRule="auto"/>
              <w:contextualSpacing w:val="0"/>
              <w:jc w:val="center"/>
              <w:rPr/>
            </w:pPr>
            <w:r w:rsidDel="00000000" w:rsidR="00000000" w:rsidRPr="00000000">
              <w:rPr>
                <w:b w:val="1"/>
                <w:sz w:val="24"/>
                <w:szCs w:val="24"/>
                <w:rtl w:val="0"/>
              </w:rPr>
              <w:t xml:space="preserve">Fuente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8db4e2"/>
            <w:vAlign w:val="bottom"/>
          </w:tcPr>
          <w:p w:rsidR="00000000" w:rsidDel="00000000" w:rsidP="00000000" w:rsidRDefault="00000000" w:rsidRPr="00000000">
            <w:pPr>
              <w:spacing w:line="240" w:lineRule="auto"/>
              <w:contextualSpacing w:val="0"/>
              <w:rPr/>
            </w:pPr>
            <w:r w:rsidDel="00000000" w:rsidR="00000000" w:rsidRPr="00000000">
              <w:rPr>
                <w:b w:val="1"/>
                <w:sz w:val="24"/>
                <w:szCs w:val="24"/>
                <w:rtl w:val="0"/>
              </w:rPr>
              <w:t xml:space="preserve">Total</w:t>
            </w:r>
            <w:r w:rsidDel="00000000" w:rsidR="00000000" w:rsidRPr="00000000">
              <w:rPr>
                <w:rtl w:val="0"/>
              </w:rPr>
            </w:r>
          </w:p>
        </w:tc>
      </w:tr>
      <w:tr>
        <w:trPr>
          <w:trHeight w:val="260" w:hRule="atLeast"/>
        </w:trPr>
        <w:tc>
          <w:tcPr>
            <w:vMerge w:val="continue"/>
            <w:tcBorders>
              <w:top w:color="000000" w:space="0" w:sz="4" w:val="single"/>
              <w:left w:color="000000" w:space="0" w:sz="4" w:val="single"/>
              <w:bottom w:color="000000" w:space="0" w:sz="4" w:val="single"/>
              <w:right w:color="000000" w:space="0" w:sz="4" w:val="single"/>
            </w:tcBorders>
            <w:shd w:fill="8db4e2"/>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8db4e2"/>
            <w:vAlign w:val="bottom"/>
          </w:tcPr>
          <w:p w:rsidR="00000000" w:rsidDel="00000000" w:rsidP="00000000" w:rsidRDefault="00000000" w:rsidRPr="00000000">
            <w:pPr>
              <w:spacing w:line="240" w:lineRule="auto"/>
              <w:contextualSpacing w:val="0"/>
              <w:jc w:val="center"/>
              <w:rPr/>
            </w:pPr>
            <w:r w:rsidDel="00000000" w:rsidR="00000000" w:rsidRPr="00000000">
              <w:rPr>
                <w:b w:val="1"/>
                <w:sz w:val="24"/>
                <w:szCs w:val="24"/>
                <w:rtl w:val="0"/>
              </w:rPr>
              <w:t xml:space="preserve">Universidad</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8db4e2"/>
            <w:vAlign w:val="bottom"/>
          </w:tcPr>
          <w:p w:rsidR="00000000" w:rsidDel="00000000" w:rsidP="00000000" w:rsidRDefault="00000000" w:rsidRPr="00000000">
            <w:pPr>
              <w:spacing w:line="240" w:lineRule="auto"/>
              <w:contextualSpacing w:val="0"/>
              <w:jc w:val="center"/>
              <w:rPr/>
            </w:pPr>
            <w:r w:rsidDel="00000000" w:rsidR="00000000" w:rsidRPr="00000000">
              <w:rPr>
                <w:b w:val="1"/>
                <w:sz w:val="24"/>
                <w:szCs w:val="24"/>
                <w:rtl w:val="0"/>
              </w:rPr>
              <w:t xml:space="preserve">Estudiantes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8db4e2"/>
            <w:vAlign w:val="bottom"/>
          </w:tcPr>
          <w:p w:rsidR="00000000" w:rsidDel="00000000" w:rsidP="00000000" w:rsidRDefault="00000000" w:rsidRPr="00000000">
            <w:pPr>
              <w:spacing w:line="240" w:lineRule="auto"/>
              <w:contextualSpacing w:val="0"/>
              <w:rPr/>
            </w:pPr>
            <w:r w:rsidDel="00000000" w:rsidR="00000000" w:rsidRPr="00000000">
              <w:rPr>
                <w:b w:val="1"/>
                <w:sz w:val="24"/>
                <w:szCs w:val="24"/>
                <w:rtl w:val="0"/>
              </w:rPr>
              <w:t xml:space="preserve"> </w:t>
            </w:r>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shd w:fill="c5d9f1"/>
            <w:vAlign w:val="bottom"/>
          </w:tcPr>
          <w:p w:rsidR="00000000" w:rsidDel="00000000" w:rsidP="00000000" w:rsidRDefault="00000000" w:rsidRPr="00000000">
            <w:pPr>
              <w:spacing w:line="240" w:lineRule="auto"/>
              <w:contextualSpacing w:val="0"/>
              <w:rPr/>
            </w:pPr>
            <w:r w:rsidDel="00000000" w:rsidR="00000000" w:rsidRPr="00000000">
              <w:rPr>
                <w:sz w:val="24"/>
                <w:szCs w:val="24"/>
                <w:rtl w:val="0"/>
              </w:rPr>
              <w:t xml:space="preserve">Personal</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ign w:val="bottom"/>
          </w:tcPr>
          <w:p w:rsidR="00000000" w:rsidDel="00000000" w:rsidP="00000000" w:rsidRDefault="00000000" w:rsidRPr="00000000">
            <w:pPr>
              <w:spacing w:line="240" w:lineRule="auto"/>
              <w:contextualSpacing w:val="0"/>
              <w:jc w:val="center"/>
              <w:rPr/>
            </w:pPr>
            <w:r w:rsidDel="00000000" w:rsidR="00000000" w:rsidRPr="00000000">
              <w:rPr>
                <w:sz w:val="24"/>
                <w:szCs w:val="24"/>
                <w:rtl w:val="0"/>
              </w:rPr>
              <w:t xml:space="preserve">2.181.600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spacing w:line="240" w:lineRule="auto"/>
              <w:contextualSpacing w:val="0"/>
              <w:jc w:val="center"/>
              <w:rPr/>
            </w:pPr>
            <w:r w:rsidDel="00000000" w:rsidR="00000000" w:rsidRPr="00000000">
              <w:rPr>
                <w:sz w:val="24"/>
                <w:szCs w:val="24"/>
                <w:rtl w:val="0"/>
              </w:rPr>
              <w:t xml:space="preserve">26.179.200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spacing w:line="240" w:lineRule="auto"/>
              <w:contextualSpacing w:val="0"/>
              <w:jc w:val="center"/>
              <w:rPr/>
            </w:pPr>
            <w:r w:rsidDel="00000000" w:rsidR="00000000" w:rsidRPr="00000000">
              <w:rPr>
                <w:sz w:val="24"/>
                <w:szCs w:val="24"/>
                <w:rtl w:val="0"/>
              </w:rPr>
              <w:t xml:space="preserve">28.360.800</w:t>
            </w:r>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shd w:fill="c5d9f1"/>
            <w:vAlign w:val="bottom"/>
          </w:tcPr>
          <w:p w:rsidR="00000000" w:rsidDel="00000000" w:rsidP="00000000" w:rsidRDefault="00000000" w:rsidRPr="00000000">
            <w:pPr>
              <w:spacing w:line="240" w:lineRule="auto"/>
              <w:contextualSpacing w:val="0"/>
              <w:rPr/>
            </w:pPr>
            <w:r w:rsidDel="00000000" w:rsidR="00000000" w:rsidRPr="00000000">
              <w:rPr>
                <w:sz w:val="24"/>
                <w:szCs w:val="24"/>
                <w:rtl w:val="0"/>
              </w:rPr>
              <w:t xml:space="preserve">Equipos</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ign w:val="bottom"/>
          </w:tcPr>
          <w:p w:rsidR="00000000" w:rsidDel="00000000" w:rsidP="00000000" w:rsidRDefault="00000000" w:rsidRPr="00000000">
            <w:pPr>
              <w:spacing w:line="240" w:lineRule="auto"/>
              <w:contextualSpacing w:val="0"/>
              <w:jc w:val="center"/>
              <w:rPr/>
            </w:pPr>
            <w:r w:rsidDel="00000000" w:rsidR="00000000" w:rsidRPr="00000000">
              <w:rPr>
                <w:sz w:val="24"/>
                <w:szCs w:val="24"/>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spacing w:line="240" w:lineRule="auto"/>
              <w:contextualSpacing w:val="0"/>
              <w:jc w:val="center"/>
              <w:rPr/>
            </w:pPr>
            <w:r w:rsidDel="00000000" w:rsidR="00000000" w:rsidRPr="00000000">
              <w:rPr>
                <w:sz w:val="24"/>
                <w:szCs w:val="24"/>
                <w:rtl w:val="0"/>
              </w:rPr>
              <w:t xml:space="preserve">3.500.000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spacing w:line="240" w:lineRule="auto"/>
              <w:contextualSpacing w:val="0"/>
              <w:jc w:val="center"/>
              <w:rPr/>
            </w:pPr>
            <w:r w:rsidDel="00000000" w:rsidR="00000000" w:rsidRPr="00000000">
              <w:rPr>
                <w:sz w:val="24"/>
                <w:szCs w:val="24"/>
                <w:rtl w:val="0"/>
              </w:rPr>
              <w:t xml:space="preserve">3.500.000</w:t>
            </w:r>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shd w:fill="c5d9f1"/>
            <w:vAlign w:val="bottom"/>
          </w:tcPr>
          <w:p w:rsidR="00000000" w:rsidDel="00000000" w:rsidP="00000000" w:rsidRDefault="00000000" w:rsidRPr="00000000">
            <w:pPr>
              <w:spacing w:line="240" w:lineRule="auto"/>
              <w:contextualSpacing w:val="0"/>
              <w:rPr/>
            </w:pPr>
            <w:r w:rsidDel="00000000" w:rsidR="00000000" w:rsidRPr="00000000">
              <w:rPr>
                <w:sz w:val="24"/>
                <w:szCs w:val="24"/>
                <w:rtl w:val="0"/>
              </w:rPr>
              <w:t xml:space="preserve">Software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spacing w:line="240" w:lineRule="auto"/>
              <w:contextualSpacing w:val="0"/>
              <w:jc w:val="center"/>
              <w:rPr/>
            </w:pPr>
            <w:r w:rsidDel="00000000" w:rsidR="00000000" w:rsidRPr="00000000">
              <w:rPr>
                <w:sz w:val="24"/>
                <w:szCs w:val="24"/>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spacing w:line="240" w:lineRule="auto"/>
              <w:contextualSpacing w:val="0"/>
              <w:jc w:val="center"/>
              <w:rPr/>
            </w:pPr>
            <w:r w:rsidDel="00000000" w:rsidR="00000000" w:rsidRPr="00000000">
              <w:rPr>
                <w:sz w:val="24"/>
                <w:szCs w:val="24"/>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spacing w:line="240" w:lineRule="auto"/>
              <w:contextualSpacing w:val="0"/>
              <w:jc w:val="center"/>
              <w:rPr/>
            </w:pPr>
            <w:r w:rsidDel="00000000" w:rsidR="00000000" w:rsidRPr="00000000">
              <w:rPr>
                <w:sz w:val="24"/>
                <w:szCs w:val="24"/>
                <w:rtl w:val="0"/>
              </w:rPr>
              <w:t xml:space="preserve">0</w:t>
            </w:r>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shd w:fill="c5d9f1"/>
            <w:vAlign w:val="bottom"/>
          </w:tcPr>
          <w:p w:rsidR="00000000" w:rsidDel="00000000" w:rsidP="00000000" w:rsidRDefault="00000000" w:rsidRPr="00000000">
            <w:pPr>
              <w:spacing w:line="240" w:lineRule="auto"/>
              <w:contextualSpacing w:val="0"/>
              <w:rPr/>
            </w:pPr>
            <w:r w:rsidDel="00000000" w:rsidR="00000000" w:rsidRPr="00000000">
              <w:rPr>
                <w:sz w:val="24"/>
                <w:szCs w:val="24"/>
                <w:rtl w:val="0"/>
              </w:rPr>
              <w:t xml:space="preserve">Viajes y Salidas de campo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spacing w:line="240" w:lineRule="auto"/>
              <w:contextualSpacing w:val="0"/>
              <w:jc w:val="center"/>
              <w:rPr/>
            </w:pPr>
            <w:r w:rsidDel="00000000" w:rsidR="00000000" w:rsidRPr="00000000">
              <w:rPr>
                <w:sz w:val="24"/>
                <w:szCs w:val="24"/>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spacing w:line="240" w:lineRule="auto"/>
              <w:contextualSpacing w:val="0"/>
              <w:jc w:val="center"/>
              <w:rPr/>
            </w:pPr>
            <w:r w:rsidDel="00000000" w:rsidR="00000000" w:rsidRPr="00000000">
              <w:rPr>
                <w:sz w:val="24"/>
                <w:szCs w:val="24"/>
                <w:rtl w:val="0"/>
              </w:rPr>
              <w:t xml:space="preserve">680.000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spacing w:line="240" w:lineRule="auto"/>
              <w:contextualSpacing w:val="0"/>
              <w:jc w:val="center"/>
              <w:rPr/>
            </w:pPr>
            <w:r w:rsidDel="00000000" w:rsidR="00000000" w:rsidRPr="00000000">
              <w:rPr>
                <w:sz w:val="24"/>
                <w:szCs w:val="24"/>
                <w:rtl w:val="0"/>
              </w:rPr>
              <w:t xml:space="preserve">680.000</w:t>
            </w:r>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shd w:fill="c5d9f1"/>
            <w:vAlign w:val="bottom"/>
          </w:tcPr>
          <w:p w:rsidR="00000000" w:rsidDel="00000000" w:rsidP="00000000" w:rsidRDefault="00000000" w:rsidRPr="00000000">
            <w:pPr>
              <w:spacing w:line="240" w:lineRule="auto"/>
              <w:contextualSpacing w:val="0"/>
              <w:rPr/>
            </w:pPr>
            <w:r w:rsidDel="00000000" w:rsidR="00000000" w:rsidRPr="00000000">
              <w:rPr>
                <w:sz w:val="24"/>
                <w:szCs w:val="24"/>
                <w:rtl w:val="0"/>
              </w:rPr>
              <w:t xml:space="preserve">Bibliografía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spacing w:line="240" w:lineRule="auto"/>
              <w:contextualSpacing w:val="0"/>
              <w:jc w:val="center"/>
              <w:rPr/>
            </w:pPr>
            <w:r w:rsidDel="00000000" w:rsidR="00000000" w:rsidRPr="00000000">
              <w:rPr>
                <w:sz w:val="24"/>
                <w:szCs w:val="24"/>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spacing w:line="240" w:lineRule="auto"/>
              <w:contextualSpacing w:val="0"/>
              <w:jc w:val="center"/>
              <w:rPr/>
            </w:pPr>
            <w:r w:rsidDel="00000000" w:rsidR="00000000" w:rsidRPr="00000000">
              <w:rPr>
                <w:sz w:val="24"/>
                <w:szCs w:val="24"/>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spacing w:line="240" w:lineRule="auto"/>
              <w:contextualSpacing w:val="0"/>
              <w:jc w:val="center"/>
              <w:rPr/>
            </w:pPr>
            <w:r w:rsidDel="00000000" w:rsidR="00000000" w:rsidRPr="00000000">
              <w:rPr>
                <w:sz w:val="24"/>
                <w:szCs w:val="24"/>
                <w:rtl w:val="0"/>
              </w:rPr>
              <w:t xml:space="preserve">0</w:t>
            </w:r>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shd w:fill="c5d9f1"/>
            <w:vAlign w:val="bottom"/>
          </w:tcPr>
          <w:p w:rsidR="00000000" w:rsidDel="00000000" w:rsidP="00000000" w:rsidRDefault="00000000" w:rsidRPr="00000000">
            <w:pPr>
              <w:spacing w:line="240" w:lineRule="auto"/>
              <w:contextualSpacing w:val="0"/>
              <w:rPr/>
            </w:pPr>
            <w:r w:rsidDel="00000000" w:rsidR="00000000" w:rsidRPr="00000000">
              <w:rPr>
                <w:sz w:val="24"/>
                <w:szCs w:val="24"/>
                <w:rtl w:val="0"/>
              </w:rPr>
              <w:t xml:space="preserve">Materiales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spacing w:line="240" w:lineRule="auto"/>
              <w:contextualSpacing w:val="0"/>
              <w:jc w:val="center"/>
              <w:rPr/>
            </w:pPr>
            <w:r w:rsidDel="00000000" w:rsidR="00000000" w:rsidRPr="00000000">
              <w:rPr>
                <w:sz w:val="24"/>
                <w:szCs w:val="24"/>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spacing w:line="240" w:lineRule="auto"/>
              <w:contextualSpacing w:val="0"/>
              <w:jc w:val="center"/>
              <w:rPr/>
            </w:pPr>
            <w:r w:rsidDel="00000000" w:rsidR="00000000" w:rsidRPr="00000000">
              <w:rPr>
                <w:sz w:val="24"/>
                <w:szCs w:val="24"/>
                <w:rtl w:val="0"/>
              </w:rPr>
              <w:t xml:space="preserve">300.000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spacing w:line="240" w:lineRule="auto"/>
              <w:contextualSpacing w:val="0"/>
              <w:jc w:val="center"/>
              <w:rPr/>
            </w:pPr>
            <w:r w:rsidDel="00000000" w:rsidR="00000000" w:rsidRPr="00000000">
              <w:rPr>
                <w:sz w:val="24"/>
                <w:szCs w:val="24"/>
                <w:rtl w:val="0"/>
              </w:rPr>
              <w:t xml:space="preserve">300.000</w:t>
            </w:r>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shd w:fill="c5d9f1"/>
            <w:vAlign w:val="bottom"/>
          </w:tcPr>
          <w:p w:rsidR="00000000" w:rsidDel="00000000" w:rsidP="00000000" w:rsidRDefault="00000000" w:rsidRPr="00000000">
            <w:pPr>
              <w:spacing w:line="240" w:lineRule="auto"/>
              <w:contextualSpacing w:val="0"/>
              <w:rPr/>
            </w:pPr>
            <w:r w:rsidDel="00000000" w:rsidR="00000000" w:rsidRPr="00000000">
              <w:rPr>
                <w:sz w:val="24"/>
                <w:szCs w:val="24"/>
                <w:rtl w:val="0"/>
              </w:rPr>
              <w:t xml:space="preserve">Servicios Técnicos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spacing w:line="240" w:lineRule="auto"/>
              <w:contextualSpacing w:val="0"/>
              <w:jc w:val="center"/>
              <w:rPr/>
            </w:pPr>
            <w:r w:rsidDel="00000000" w:rsidR="00000000" w:rsidRPr="00000000">
              <w:rPr>
                <w:sz w:val="24"/>
                <w:szCs w:val="24"/>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spacing w:line="240" w:lineRule="auto"/>
              <w:contextualSpacing w:val="0"/>
              <w:jc w:val="center"/>
              <w:rPr/>
            </w:pPr>
            <w:r w:rsidDel="00000000" w:rsidR="00000000" w:rsidRPr="00000000">
              <w:rPr>
                <w:sz w:val="24"/>
                <w:szCs w:val="24"/>
                <w:rtl w:val="0"/>
              </w:rPr>
              <w:t xml:space="preserve">200.000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spacing w:line="240" w:lineRule="auto"/>
              <w:contextualSpacing w:val="0"/>
              <w:jc w:val="center"/>
              <w:rPr/>
            </w:pPr>
            <w:r w:rsidDel="00000000" w:rsidR="00000000" w:rsidRPr="00000000">
              <w:rPr>
                <w:sz w:val="24"/>
                <w:szCs w:val="24"/>
                <w:rtl w:val="0"/>
              </w:rPr>
              <w:t xml:space="preserve">200.000</w:t>
            </w:r>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shd w:fill="c5d9f1"/>
            <w:vAlign w:val="bottom"/>
          </w:tcPr>
          <w:p w:rsidR="00000000" w:rsidDel="00000000" w:rsidP="00000000" w:rsidRDefault="00000000" w:rsidRPr="00000000">
            <w:pPr>
              <w:spacing w:line="240" w:lineRule="auto"/>
              <w:contextualSpacing w:val="0"/>
              <w:rPr/>
            </w:pPr>
            <w:r w:rsidDel="00000000" w:rsidR="00000000" w:rsidRPr="00000000">
              <w:rPr>
                <w:sz w:val="24"/>
                <w:szCs w:val="24"/>
                <w:rtl w:val="0"/>
              </w:rPr>
              <w:t xml:space="preserve">Publicaciones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spacing w:line="240" w:lineRule="auto"/>
              <w:contextualSpacing w:val="0"/>
              <w:jc w:val="center"/>
              <w:rPr/>
            </w:pPr>
            <w:r w:rsidDel="00000000" w:rsidR="00000000" w:rsidRPr="00000000">
              <w:rPr>
                <w:sz w:val="24"/>
                <w:szCs w:val="24"/>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spacing w:line="240" w:lineRule="auto"/>
              <w:contextualSpacing w:val="0"/>
              <w:jc w:val="center"/>
              <w:rPr/>
            </w:pPr>
            <w:r w:rsidDel="00000000" w:rsidR="00000000" w:rsidRPr="00000000">
              <w:rPr>
                <w:sz w:val="24"/>
                <w:szCs w:val="24"/>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spacing w:line="240" w:lineRule="auto"/>
              <w:contextualSpacing w:val="0"/>
              <w:jc w:val="center"/>
              <w:rPr/>
            </w:pPr>
            <w:r w:rsidDel="00000000" w:rsidR="00000000" w:rsidRPr="00000000">
              <w:rPr>
                <w:sz w:val="24"/>
                <w:szCs w:val="24"/>
                <w:rtl w:val="0"/>
              </w:rPr>
              <w:t xml:space="preserve">0</w:t>
            </w:r>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shd w:fill="c5d9f1"/>
            <w:vAlign w:val="bottom"/>
          </w:tcPr>
          <w:p w:rsidR="00000000" w:rsidDel="00000000" w:rsidP="00000000" w:rsidRDefault="00000000" w:rsidRPr="00000000">
            <w:pPr>
              <w:spacing w:line="240" w:lineRule="auto"/>
              <w:contextualSpacing w:val="0"/>
              <w:rPr/>
            </w:pPr>
            <w:r w:rsidDel="00000000" w:rsidR="00000000" w:rsidRPr="00000000">
              <w:rPr>
                <w:sz w:val="24"/>
                <w:szCs w:val="24"/>
                <w:rtl w:val="0"/>
              </w:rPr>
              <w:t xml:space="preserve">Administración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spacing w:line="240" w:lineRule="auto"/>
              <w:contextualSpacing w:val="0"/>
              <w:jc w:val="center"/>
              <w:rPr/>
            </w:pPr>
            <w:r w:rsidDel="00000000" w:rsidR="00000000" w:rsidRPr="00000000">
              <w:rPr>
                <w:sz w:val="24"/>
                <w:szCs w:val="24"/>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spacing w:line="240" w:lineRule="auto"/>
              <w:contextualSpacing w:val="0"/>
              <w:jc w:val="center"/>
              <w:rPr/>
            </w:pPr>
            <w:r w:rsidDel="00000000" w:rsidR="00000000" w:rsidRPr="00000000">
              <w:rPr>
                <w:sz w:val="24"/>
                <w:szCs w:val="24"/>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spacing w:line="240" w:lineRule="auto"/>
              <w:contextualSpacing w:val="0"/>
              <w:jc w:val="center"/>
              <w:rPr/>
            </w:pPr>
            <w:r w:rsidDel="00000000" w:rsidR="00000000" w:rsidRPr="00000000">
              <w:rPr>
                <w:sz w:val="24"/>
                <w:szCs w:val="24"/>
                <w:rtl w:val="0"/>
              </w:rPr>
              <w:t xml:space="preserve">0</w:t>
            </w:r>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shd w:fill="c5d9f1"/>
            <w:vAlign w:val="bottom"/>
          </w:tcPr>
          <w:p w:rsidR="00000000" w:rsidDel="00000000" w:rsidP="00000000" w:rsidRDefault="00000000" w:rsidRPr="00000000">
            <w:pPr>
              <w:spacing w:line="240" w:lineRule="auto"/>
              <w:contextualSpacing w:val="0"/>
              <w:rPr/>
            </w:pPr>
            <w:r w:rsidDel="00000000" w:rsidR="00000000" w:rsidRPr="00000000">
              <w:rPr>
                <w:sz w:val="24"/>
                <w:szCs w:val="24"/>
                <w:rtl w:val="0"/>
              </w:rPr>
              <w:t xml:space="preserve">Comunicaciones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spacing w:line="240" w:lineRule="auto"/>
              <w:contextualSpacing w:val="0"/>
              <w:jc w:val="center"/>
              <w:rPr/>
            </w:pPr>
            <w:r w:rsidDel="00000000" w:rsidR="00000000" w:rsidRPr="00000000">
              <w:rPr>
                <w:sz w:val="24"/>
                <w:szCs w:val="24"/>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spacing w:line="240" w:lineRule="auto"/>
              <w:contextualSpacing w:val="0"/>
              <w:jc w:val="center"/>
              <w:rPr/>
            </w:pPr>
            <w:r w:rsidDel="00000000" w:rsidR="00000000" w:rsidRPr="00000000">
              <w:rPr>
                <w:sz w:val="24"/>
                <w:szCs w:val="24"/>
                <w:rtl w:val="0"/>
              </w:rPr>
              <w:t xml:space="preserve">742.142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spacing w:line="240" w:lineRule="auto"/>
              <w:contextualSpacing w:val="0"/>
              <w:jc w:val="center"/>
              <w:rPr/>
            </w:pPr>
            <w:r w:rsidDel="00000000" w:rsidR="00000000" w:rsidRPr="00000000">
              <w:rPr>
                <w:sz w:val="24"/>
                <w:szCs w:val="24"/>
                <w:rtl w:val="0"/>
              </w:rPr>
              <w:t xml:space="preserve">742.142</w:t>
            </w:r>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shd w:fill="8db4e2"/>
            <w:vAlign w:val="bottom"/>
          </w:tcPr>
          <w:p w:rsidR="00000000" w:rsidDel="00000000" w:rsidP="00000000" w:rsidRDefault="00000000" w:rsidRPr="00000000">
            <w:pPr>
              <w:spacing w:line="240" w:lineRule="auto"/>
              <w:contextualSpacing w:val="0"/>
              <w:rPr/>
            </w:pPr>
            <w:r w:rsidDel="00000000" w:rsidR="00000000" w:rsidRPr="00000000">
              <w:rPr>
                <w:sz w:val="24"/>
                <w:szCs w:val="24"/>
                <w:rtl w:val="0"/>
              </w:rPr>
              <w:t xml:space="preserve">Otros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spacing w:line="240" w:lineRule="auto"/>
              <w:contextualSpacing w:val="0"/>
              <w:jc w:val="center"/>
              <w:rPr/>
            </w:pPr>
            <w:r w:rsidDel="00000000" w:rsidR="00000000" w:rsidRPr="00000000">
              <w:rPr>
                <w:sz w:val="24"/>
                <w:szCs w:val="24"/>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spacing w:line="240" w:lineRule="auto"/>
              <w:contextualSpacing w:val="0"/>
              <w:jc w:val="center"/>
              <w:rPr/>
            </w:pPr>
            <w:r w:rsidDel="00000000" w:rsidR="00000000" w:rsidRPr="00000000">
              <w:rPr>
                <w:sz w:val="24"/>
                <w:szCs w:val="24"/>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spacing w:line="240" w:lineRule="auto"/>
              <w:contextualSpacing w:val="0"/>
              <w:jc w:val="center"/>
              <w:rPr/>
            </w:pPr>
            <w:r w:rsidDel="00000000" w:rsidR="00000000" w:rsidRPr="00000000">
              <w:rPr>
                <w:sz w:val="24"/>
                <w:szCs w:val="24"/>
                <w:rtl w:val="0"/>
              </w:rPr>
              <w:t xml:space="preserve">0</w:t>
            </w:r>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shd w:fill="c5d9f1"/>
            <w:vAlign w:val="bottom"/>
          </w:tcPr>
          <w:p w:rsidR="00000000" w:rsidDel="00000000" w:rsidP="00000000" w:rsidRDefault="00000000" w:rsidRPr="00000000">
            <w:pPr>
              <w:spacing w:line="240" w:lineRule="auto"/>
              <w:contextualSpacing w:val="0"/>
              <w:rPr/>
            </w:pPr>
            <w:r w:rsidDel="00000000" w:rsidR="00000000" w:rsidRPr="00000000">
              <w:rPr>
                <w:sz w:val="24"/>
                <w:szCs w:val="24"/>
                <w:rtl w:val="0"/>
              </w:rPr>
              <w:t xml:space="preserve">Total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spacing w:line="240" w:lineRule="auto"/>
              <w:contextualSpacing w:val="0"/>
              <w:jc w:val="center"/>
              <w:rPr/>
            </w:pPr>
            <w:r w:rsidDel="00000000" w:rsidR="00000000" w:rsidRPr="00000000">
              <w:rPr>
                <w:sz w:val="24"/>
                <w:szCs w:val="24"/>
                <w:rtl w:val="0"/>
              </w:rPr>
              <w:t xml:space="preserve">2.181.600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spacing w:line="240" w:lineRule="auto"/>
              <w:contextualSpacing w:val="0"/>
              <w:jc w:val="center"/>
              <w:rPr/>
            </w:pPr>
            <w:r w:rsidDel="00000000" w:rsidR="00000000" w:rsidRPr="00000000">
              <w:rPr>
                <w:sz w:val="24"/>
                <w:szCs w:val="24"/>
                <w:rtl w:val="0"/>
              </w:rPr>
              <w:t xml:space="preserve">31.601.342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spacing w:line="240" w:lineRule="auto"/>
              <w:contextualSpacing w:val="0"/>
              <w:jc w:val="center"/>
              <w:rPr/>
            </w:pPr>
            <w:r w:rsidDel="00000000" w:rsidR="00000000" w:rsidRPr="00000000">
              <w:rPr>
                <w:sz w:val="24"/>
                <w:szCs w:val="24"/>
                <w:rtl w:val="0"/>
              </w:rPr>
              <w:t xml:space="preserve">33782942</w:t>
            </w:r>
            <w:r w:rsidDel="00000000" w:rsidR="00000000" w:rsidRPr="00000000">
              <w:rPr>
                <w:rtl w:val="0"/>
              </w:rPr>
            </w:r>
          </w:p>
        </w:tc>
      </w:tr>
    </w:tbl>
    <w:p w:rsidR="00000000" w:rsidDel="00000000" w:rsidP="00000000" w:rsidRDefault="00000000" w:rsidRPr="00000000">
      <w:pPr>
        <w:spacing w:after="200" w:line="240" w:lineRule="auto"/>
        <w:contextualSpacing w:val="0"/>
        <w:jc w:val="center"/>
        <w:rPr/>
      </w:pPr>
      <w:bookmarkStart w:colFirst="0" w:colLast="0" w:name="_32hioqz" w:id="35"/>
      <w:bookmarkEnd w:id="35"/>
      <w:r w:rsidDel="00000000" w:rsidR="00000000" w:rsidRPr="00000000">
        <w:rPr>
          <w:b w:val="1"/>
          <w:sz w:val="18"/>
          <w:szCs w:val="18"/>
          <w:rtl w:val="0"/>
        </w:rPr>
        <w:t xml:space="preserve">Tabla 2. Presupuesto del proyecto</w:t>
      </w:r>
      <w:r w:rsidDel="00000000" w:rsidR="00000000" w:rsidRPr="00000000">
        <w:rPr>
          <w:rtl w:val="0"/>
        </w:rPr>
      </w:r>
    </w:p>
    <w:p w:rsidR="00000000" w:rsidDel="00000000" w:rsidP="00000000" w:rsidRDefault="00000000" w:rsidRPr="00000000">
      <w:pPr>
        <w:pStyle w:val="Heading1"/>
        <w:spacing w:line="240" w:lineRule="auto"/>
        <w:contextualSpacing w:val="0"/>
        <w:jc w:val="center"/>
        <w:rPr/>
      </w:pPr>
      <w:r w:rsidDel="00000000" w:rsidR="00000000" w:rsidRPr="00000000">
        <w:rPr>
          <w:b w:val="1"/>
          <w:sz w:val="23"/>
          <w:szCs w:val="23"/>
          <w:rtl w:val="0"/>
        </w:rPr>
        <w:t xml:space="preserve">6</w:t>
      </w:r>
      <w:r w:rsidDel="00000000" w:rsidR="00000000" w:rsidRPr="00000000">
        <w:rPr>
          <w:b w:val="1"/>
          <w:rtl w:val="0"/>
        </w:rPr>
        <w:t xml:space="preserve">. </w:t>
      </w:r>
      <w:r w:rsidDel="00000000" w:rsidR="00000000" w:rsidRPr="00000000">
        <w:rPr>
          <w:b w:val="1"/>
          <w:sz w:val="24"/>
          <w:szCs w:val="24"/>
          <w:rtl w:val="0"/>
        </w:rPr>
        <w:t xml:space="preserve">CONDICIONES DE ENTREGA</w:t>
      </w: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sz w:val="24"/>
          <w:szCs w:val="24"/>
          <w:rtl w:val="0"/>
        </w:rPr>
        <w:t xml:space="preserve">Los resultados y artefactos que se obtendrán a partir de la realización del presente proyecto de investigación son: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numPr>
          <w:ilvl w:val="0"/>
          <w:numId w:val="7"/>
        </w:numPr>
        <w:spacing w:line="240" w:lineRule="auto"/>
        <w:ind w:left="360" w:hanging="360"/>
        <w:jc w:val="both"/>
        <w:rPr/>
      </w:pPr>
      <w:r w:rsidDel="00000000" w:rsidR="00000000" w:rsidRPr="00000000">
        <w:rPr>
          <w:sz w:val="24"/>
          <w:szCs w:val="24"/>
          <w:rtl w:val="0"/>
        </w:rPr>
        <w:t xml:space="preserve">Monografía del Trabajo de Grado: Documento que describe el trabajo realizado para alcanzar los objetivos del proyecto, tales como el proceso de análisis y diseño del dispositivo, las conclusiones del trabajo y algunas recomendaciones para trabajos futuros.</w:t>
      </w:r>
      <w:r w:rsidDel="00000000" w:rsidR="00000000" w:rsidRPr="00000000">
        <w:rPr>
          <w:rtl w:val="0"/>
        </w:rPr>
      </w:r>
    </w:p>
    <w:p w:rsidR="00000000" w:rsidDel="00000000" w:rsidP="00000000" w:rsidRDefault="00000000" w:rsidRPr="00000000">
      <w:pPr>
        <w:numPr>
          <w:ilvl w:val="0"/>
          <w:numId w:val="7"/>
        </w:numPr>
        <w:spacing w:after="0" w:before="0" w:line="240" w:lineRule="auto"/>
        <w:ind w:left="360" w:hanging="360"/>
        <w:contextualSpacing w:val="1"/>
        <w:jc w:val="both"/>
        <w:rPr>
          <w:sz w:val="24"/>
          <w:szCs w:val="24"/>
        </w:rPr>
      </w:pPr>
      <w:bookmarkStart w:colFirst="0" w:colLast="0" w:name="_1hmsyys" w:id="36"/>
      <w:bookmarkEnd w:id="36"/>
      <w:r w:rsidDel="00000000" w:rsidR="00000000" w:rsidRPr="00000000">
        <w:rPr>
          <w:sz w:val="24"/>
          <w:szCs w:val="24"/>
          <w:rtl w:val="0"/>
        </w:rPr>
        <w:t xml:space="preserve">Prototipo funcional del dispositivo que permite mediante una guía auditiva, mejorar la experiencia de los turistas que visitan el PNNP.</w:t>
      </w:r>
    </w:p>
    <w:p w:rsidR="00000000" w:rsidDel="00000000" w:rsidP="00000000" w:rsidRDefault="00000000" w:rsidRPr="00000000">
      <w:pPr>
        <w:numPr>
          <w:ilvl w:val="0"/>
          <w:numId w:val="7"/>
        </w:numPr>
        <w:spacing w:line="240" w:lineRule="auto"/>
        <w:ind w:left="360" w:hanging="360"/>
        <w:jc w:val="both"/>
        <w:rPr/>
      </w:pPr>
      <w:r w:rsidDel="00000000" w:rsidR="00000000" w:rsidRPr="00000000">
        <w:rPr>
          <w:sz w:val="24"/>
          <w:szCs w:val="24"/>
          <w:rtl w:val="0"/>
        </w:rPr>
        <w:t xml:space="preserve">Elaboración de Artículo: Artículo que describa los resultados de la investigación, sometido a publicación.</w:t>
      </w:r>
      <w:r w:rsidDel="00000000" w:rsidR="00000000" w:rsidRPr="00000000">
        <w:rPr>
          <w:rtl w:val="0"/>
        </w:rPr>
      </w:r>
    </w:p>
    <w:p w:rsidR="00000000" w:rsidDel="00000000" w:rsidP="00000000" w:rsidRDefault="00000000" w:rsidRPr="00000000">
      <w:pPr>
        <w:numPr>
          <w:ilvl w:val="0"/>
          <w:numId w:val="7"/>
        </w:numPr>
        <w:spacing w:line="240" w:lineRule="auto"/>
        <w:ind w:left="360" w:hanging="360"/>
        <w:jc w:val="both"/>
        <w:rPr/>
      </w:pPr>
      <w:r w:rsidDel="00000000" w:rsidR="00000000" w:rsidRPr="00000000">
        <w:rPr>
          <w:sz w:val="24"/>
          <w:szCs w:val="24"/>
          <w:rtl w:val="0"/>
        </w:rPr>
        <w:t xml:space="preserve">Copia en medio óptico (CDs) con la versión digital de los documentos mencionados y el prototipo elaborado </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Heading1"/>
        <w:spacing w:line="240" w:lineRule="auto"/>
        <w:contextualSpacing w:val="0"/>
        <w:jc w:val="center"/>
        <w:rPr/>
      </w:pPr>
      <w:bookmarkStart w:colFirst="0" w:colLast="0" w:name="_41mghml" w:id="37"/>
      <w:bookmarkEnd w:id="3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spacing w:line="240" w:lineRule="auto"/>
        <w:contextualSpacing w:val="0"/>
        <w:jc w:val="center"/>
        <w:rPr/>
      </w:pPr>
      <w:bookmarkStart w:colFirst="0" w:colLast="0" w:name="_2grqrue" w:id="38"/>
      <w:bookmarkEnd w:id="38"/>
      <w:r w:rsidDel="00000000" w:rsidR="00000000" w:rsidRPr="00000000">
        <w:rPr>
          <w:rtl w:val="0"/>
        </w:rPr>
      </w:r>
    </w:p>
    <w:p w:rsidR="00000000" w:rsidDel="00000000" w:rsidP="00000000" w:rsidRDefault="00000000" w:rsidRPr="00000000">
      <w:pPr>
        <w:pStyle w:val="Heading1"/>
        <w:spacing w:line="240" w:lineRule="auto"/>
        <w:contextualSpacing w:val="0"/>
        <w:jc w:val="center"/>
        <w:rPr/>
      </w:pPr>
      <w:bookmarkStart w:colFirst="0" w:colLast="0" w:name="_vx1227" w:id="39"/>
      <w:bookmarkEnd w:id="39"/>
      <w:commentRangeStart w:id="2"/>
      <w:r w:rsidDel="00000000" w:rsidR="00000000" w:rsidRPr="00000000">
        <w:rPr>
          <w:b w:val="1"/>
          <w:sz w:val="24"/>
          <w:szCs w:val="24"/>
          <w:rtl w:val="0"/>
        </w:rPr>
        <w:t xml:space="preserve">7. REFERENCIAS BIBLIOGRÁFICAS</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spacing w:line="240" w:lineRule="auto"/>
        <w:ind w:left="640" w:hanging="640"/>
        <w:contextualSpacing w:val="0"/>
        <w:rPr/>
      </w:pPr>
      <w:r w:rsidDel="00000000" w:rsidR="00000000" w:rsidRPr="00000000">
        <w:rPr>
          <w:sz w:val="24"/>
          <w:szCs w:val="24"/>
          <w:rtl w:val="0"/>
        </w:rPr>
        <w:t xml:space="preserve">[1]</w:t>
        <w:tab/>
      </w:r>
      <w:r w:rsidDel="00000000" w:rsidR="00000000" w:rsidRPr="00000000">
        <w:rPr>
          <w:color w:val="000000"/>
          <w:sz w:val="24"/>
          <w:szCs w:val="24"/>
          <w:highlight w:val="white"/>
          <w:rtl w:val="0"/>
        </w:rPr>
        <w:t xml:space="preserve">Parque Nacionales Naturales de Colombia | Somos la gente de la conservación. (2016). Parque Nacionales Naturales de Colombia. [online] Available at: http://www.parquesnacionales.gov.co/portal/es/</w:t>
      </w: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pPr>
        <w:spacing w:line="240" w:lineRule="auto"/>
        <w:ind w:left="640" w:hanging="640"/>
        <w:contextualSpacing w:val="0"/>
        <w:rPr/>
      </w:pPr>
      <w:r w:rsidDel="00000000" w:rsidR="00000000" w:rsidRPr="00000000">
        <w:rPr>
          <w:sz w:val="24"/>
          <w:szCs w:val="24"/>
          <w:rtl w:val="0"/>
        </w:rPr>
        <w:t xml:space="preserve">[2]</w:t>
        <w:tab/>
        <w:t xml:space="preserve">Dinero.com. (2017). </w:t>
      </w:r>
      <w:r w:rsidDel="00000000" w:rsidR="00000000" w:rsidRPr="00000000">
        <w:rPr>
          <w:i w:val="1"/>
          <w:sz w:val="24"/>
          <w:szCs w:val="24"/>
          <w:rtl w:val="0"/>
        </w:rPr>
        <w:t xml:space="preserve">Dinero.com - Noticias Económicas y Negocios en Colombia</w:t>
      </w:r>
      <w:r w:rsidDel="00000000" w:rsidR="00000000" w:rsidRPr="00000000">
        <w:rPr>
          <w:sz w:val="24"/>
          <w:szCs w:val="24"/>
          <w:rtl w:val="0"/>
        </w:rPr>
        <w:t xml:space="preserve">. [online] Available at: http://www.dinero.com/ .</w:t>
      </w:r>
      <w:r w:rsidDel="00000000" w:rsidR="00000000" w:rsidRPr="00000000">
        <w:rPr>
          <w:rtl w:val="0"/>
        </w:rPr>
      </w:r>
    </w:p>
    <w:p w:rsidR="00000000" w:rsidDel="00000000" w:rsidP="00000000" w:rsidRDefault="00000000" w:rsidRPr="00000000">
      <w:pPr>
        <w:spacing w:line="240" w:lineRule="auto"/>
        <w:ind w:left="640" w:hanging="640"/>
        <w:contextualSpacing w:val="0"/>
        <w:rPr/>
      </w:pPr>
      <w:r w:rsidDel="00000000" w:rsidR="00000000" w:rsidRPr="00000000">
        <w:rPr>
          <w:sz w:val="24"/>
          <w:szCs w:val="24"/>
          <w:rtl w:val="0"/>
        </w:rPr>
        <w:t xml:space="preserve">[3]</w:t>
        <w:tab/>
        <w:t xml:space="preserve">Www2.unwto.org. (2017). </w:t>
      </w:r>
      <w:r w:rsidDel="00000000" w:rsidR="00000000" w:rsidRPr="00000000">
        <w:rPr>
          <w:i w:val="1"/>
          <w:sz w:val="24"/>
          <w:szCs w:val="24"/>
          <w:rtl w:val="0"/>
        </w:rPr>
        <w:t xml:space="preserve">Organización Mundial del Turismo OMT | Organismo especializado de las Naciones Unidas</w:t>
      </w:r>
      <w:r w:rsidDel="00000000" w:rsidR="00000000" w:rsidRPr="00000000">
        <w:rPr>
          <w:sz w:val="24"/>
          <w:szCs w:val="24"/>
          <w:rtl w:val="0"/>
        </w:rPr>
        <w:t xml:space="preserve">. [online] Available at: http://www2.unwto.org/es.</w:t>
      </w:r>
      <w:r w:rsidDel="00000000" w:rsidR="00000000" w:rsidRPr="00000000">
        <w:rPr>
          <w:rtl w:val="0"/>
        </w:rPr>
      </w:r>
    </w:p>
    <w:p w:rsidR="00000000" w:rsidDel="00000000" w:rsidP="00000000" w:rsidRDefault="00000000" w:rsidRPr="00000000">
      <w:pPr>
        <w:spacing w:line="240" w:lineRule="auto"/>
        <w:ind w:left="640" w:hanging="640"/>
        <w:contextualSpacing w:val="0"/>
        <w:rPr/>
      </w:pPr>
      <w:r w:rsidDel="00000000" w:rsidR="00000000" w:rsidRPr="00000000">
        <w:rPr>
          <w:sz w:val="24"/>
          <w:szCs w:val="24"/>
          <w:rtl w:val="0"/>
        </w:rPr>
        <w:t xml:space="preserve">[4]</w:t>
        <w:tab/>
        <w:t xml:space="preserve">Bravo, J. (2017). </w:t>
      </w:r>
      <w:r w:rsidDel="00000000" w:rsidR="00000000" w:rsidRPr="00000000">
        <w:rPr>
          <w:i w:val="1"/>
          <w:sz w:val="24"/>
          <w:szCs w:val="24"/>
          <w:rtl w:val="0"/>
        </w:rPr>
        <w:t xml:space="preserve">Tres proyectos para fomentar el turismo en el Cauca | El Nuevo Liberal</w:t>
      </w:r>
      <w:r w:rsidDel="00000000" w:rsidR="00000000" w:rsidRPr="00000000">
        <w:rPr>
          <w:sz w:val="24"/>
          <w:szCs w:val="24"/>
          <w:rtl w:val="0"/>
        </w:rPr>
        <w:t xml:space="preserve">. [online] Elnuevoliberal.com. Available at: http://elnuevoliberal.com/tres-proyectos-para-fomentar-el-turismo-en-el-cauca/ </w:t>
      </w:r>
      <w:r w:rsidDel="00000000" w:rsidR="00000000" w:rsidRPr="00000000">
        <w:rPr>
          <w:rtl w:val="0"/>
        </w:rPr>
      </w:r>
    </w:p>
    <w:p w:rsidR="00000000" w:rsidDel="00000000" w:rsidP="00000000" w:rsidRDefault="00000000" w:rsidRPr="00000000">
      <w:pPr>
        <w:spacing w:line="240" w:lineRule="auto"/>
        <w:ind w:left="640" w:hanging="640"/>
        <w:contextualSpacing w:val="0"/>
        <w:rPr/>
      </w:pPr>
      <w:r w:rsidDel="00000000" w:rsidR="00000000" w:rsidRPr="00000000">
        <w:rPr>
          <w:sz w:val="24"/>
          <w:szCs w:val="24"/>
          <w:rtl w:val="0"/>
        </w:rPr>
        <w:t xml:space="preserve">[5]</w:t>
        <w:tab/>
        <w:t xml:space="preserve">TIEMPO, E. (2017). </w:t>
      </w:r>
      <w:r w:rsidDel="00000000" w:rsidR="00000000" w:rsidRPr="00000000">
        <w:rPr>
          <w:i w:val="1"/>
          <w:sz w:val="24"/>
          <w:szCs w:val="24"/>
          <w:rtl w:val="0"/>
        </w:rPr>
        <w:t xml:space="preserve">'El turismo puede crecer por encima del 10 % este año' - Sectores - El Tiempo</w:t>
      </w:r>
      <w:r w:rsidDel="00000000" w:rsidR="00000000" w:rsidRPr="00000000">
        <w:rPr>
          <w:sz w:val="24"/>
          <w:szCs w:val="24"/>
          <w:rtl w:val="0"/>
        </w:rPr>
        <w:t xml:space="preserve">. [online] El Tiempo. Available at: http://www.eltiempo.com/economia/sectores/expectativas-de-crecimiento-del-turismo-en-colombia/16792715.</w:t>
      </w:r>
      <w:r w:rsidDel="00000000" w:rsidR="00000000" w:rsidRPr="00000000">
        <w:rPr>
          <w:rtl w:val="0"/>
        </w:rPr>
      </w:r>
    </w:p>
    <w:p w:rsidR="00000000" w:rsidDel="00000000" w:rsidP="00000000" w:rsidRDefault="00000000" w:rsidRPr="00000000">
      <w:pPr>
        <w:spacing w:line="240" w:lineRule="auto"/>
        <w:ind w:left="640" w:hanging="640"/>
        <w:contextualSpacing w:val="0"/>
        <w:rPr/>
      </w:pPr>
      <w:r w:rsidDel="00000000" w:rsidR="00000000" w:rsidRPr="00000000">
        <w:rPr>
          <w:sz w:val="24"/>
          <w:szCs w:val="24"/>
          <w:rtl w:val="0"/>
        </w:rPr>
        <w:t xml:space="preserve">[6]</w:t>
        <w:tab/>
        <w:t xml:space="preserve">TIEMPO, E. (2017). </w:t>
      </w:r>
      <w:r w:rsidDel="00000000" w:rsidR="00000000" w:rsidRPr="00000000">
        <w:rPr>
          <w:i w:val="1"/>
          <w:sz w:val="24"/>
          <w:szCs w:val="24"/>
          <w:rtl w:val="0"/>
        </w:rPr>
        <w:t xml:space="preserve">Editorial: El buen momento del turismo - Editorial - El Tiempo</w:t>
      </w:r>
      <w:r w:rsidDel="00000000" w:rsidR="00000000" w:rsidRPr="00000000">
        <w:rPr>
          <w:sz w:val="24"/>
          <w:szCs w:val="24"/>
          <w:rtl w:val="0"/>
        </w:rPr>
        <w:t xml:space="preserve">. [online] El Tiempo. Available at: </w:t>
      </w:r>
      <w:hyperlink r:id="rId9">
        <w:r w:rsidDel="00000000" w:rsidR="00000000" w:rsidRPr="00000000">
          <w:rPr>
            <w:color w:val="1155cc"/>
            <w:sz w:val="24"/>
            <w:szCs w:val="24"/>
            <w:u w:val="single"/>
            <w:rtl w:val="0"/>
          </w:rPr>
          <w:t xml:space="preserve">http://www.eltiempo.com/opinion/editorial/el-buen-momento-del-turismo-editorial-el-tiempo/16768848</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spacing w:line="240" w:lineRule="auto"/>
        <w:ind w:left="640" w:hanging="640"/>
        <w:contextualSpacing w:val="0"/>
        <w:rPr/>
      </w:pPr>
      <w:r w:rsidDel="00000000" w:rsidR="00000000" w:rsidRPr="00000000">
        <w:rPr>
          <w:sz w:val="24"/>
          <w:szCs w:val="24"/>
          <w:rtl w:val="0"/>
        </w:rPr>
        <w:t xml:space="preserve">[7]</w:t>
        <w:tab/>
        <w:t xml:space="preserve">Y. Castán, “Metodo Cientifico y Sus Etapas,” </w:t>
      </w:r>
      <w:r w:rsidDel="00000000" w:rsidR="00000000" w:rsidRPr="00000000">
        <w:rPr>
          <w:i w:val="1"/>
          <w:sz w:val="24"/>
          <w:szCs w:val="24"/>
          <w:rtl w:val="0"/>
        </w:rPr>
        <w:t xml:space="preserve">Inst. Aragon. Ciencias La Salud</w:t>
      </w:r>
      <w:r w:rsidDel="00000000" w:rsidR="00000000" w:rsidRPr="00000000">
        <w:rPr>
          <w:sz w:val="24"/>
          <w:szCs w:val="24"/>
          <w:rtl w:val="0"/>
        </w:rPr>
        <w:t xml:space="preserve">, vol. 2, pp. 1–6, 2006.</w:t>
      </w:r>
      <w:r w:rsidDel="00000000" w:rsidR="00000000" w:rsidRPr="00000000">
        <w:rPr>
          <w:rtl w:val="0"/>
        </w:rPr>
      </w:r>
    </w:p>
    <w:p w:rsidR="00000000" w:rsidDel="00000000" w:rsidP="00000000" w:rsidRDefault="00000000" w:rsidRPr="00000000">
      <w:pPr>
        <w:spacing w:line="240" w:lineRule="auto"/>
        <w:ind w:left="640" w:hanging="640"/>
        <w:contextualSpacing w:val="0"/>
        <w:rPr/>
      </w:pPr>
      <w:r w:rsidDel="00000000" w:rsidR="00000000" w:rsidRPr="00000000">
        <w:rPr>
          <w:sz w:val="24"/>
          <w:szCs w:val="24"/>
          <w:rtl w:val="0"/>
        </w:rPr>
        <w:t xml:space="preserve">[8]</w:t>
        <w:tab/>
        <w:t xml:space="preserve">C. Edeki, “Agile Unified Process,” </w:t>
      </w:r>
      <w:r w:rsidDel="00000000" w:rsidR="00000000" w:rsidRPr="00000000">
        <w:rPr>
          <w:i w:val="1"/>
          <w:sz w:val="24"/>
          <w:szCs w:val="24"/>
          <w:rtl w:val="0"/>
        </w:rPr>
        <w:t xml:space="preserve">Int. J. Comput. Sci. Mob. Appl. IJCSMA</w:t>
      </w:r>
      <w:r w:rsidDel="00000000" w:rsidR="00000000" w:rsidRPr="00000000">
        <w:rPr>
          <w:sz w:val="24"/>
          <w:szCs w:val="24"/>
          <w:rtl w:val="0"/>
        </w:rPr>
        <w:t xml:space="preserve">, vol. 1, pp. 13–17, 2013.</w:t>
      </w: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b w:val="1"/>
          <w:sz w:val="24"/>
          <w:szCs w:val="24"/>
          <w:rtl w:val="0"/>
        </w:rPr>
        <w:t xml:space="preserve">UNIVERSIDAD DEL CAUCA</w:t>
      </w: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b w:val="1"/>
          <w:sz w:val="24"/>
          <w:szCs w:val="24"/>
          <w:rtl w:val="0"/>
        </w:rPr>
        <w:t xml:space="preserve">FACULTAD DE INGENIERÍA ELECTRÓNICA Y TELECOMUNICACIONES ACTA DE ACUERDO SOBRE LA PROPIEDAD INTELECTUAL DEL TRABAJO DE GRADO</w:t>
      </w: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sz w:val="24"/>
          <w:szCs w:val="24"/>
          <w:rtl w:val="0"/>
        </w:rPr>
        <w:t xml:space="preserve">En atención al acuerdo del Honorable Consejo Superior de la Universidad del Cauca, número 008 del 23 de Febrero de 1999, donde se estipula todo lo concerniente a la producción intelectual en la institución, los abajo firmantes, reunidos el día ___ del mes de __________ de _________ en el salón del Consejo de Facultad, acordamos las siguientes condiciones para el desarrollo y posible usufructo del siguiente proyecto. </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b w:val="1"/>
          <w:sz w:val="24"/>
          <w:szCs w:val="24"/>
          <w:rtl w:val="0"/>
        </w:rPr>
        <w:t xml:space="preserve">Materia del acuerdo:</w:t>
      </w:r>
      <w:r w:rsidDel="00000000" w:rsidR="00000000" w:rsidRPr="00000000">
        <w:rPr>
          <w:sz w:val="24"/>
          <w:szCs w:val="24"/>
          <w:rtl w:val="0"/>
        </w:rPr>
        <w:t xml:space="preserve"> Trabajo de grado para optar el título de Ingeniero en Electrónica y Telecomunicaciones.</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b w:val="1"/>
          <w:sz w:val="24"/>
          <w:szCs w:val="24"/>
          <w:rtl w:val="0"/>
        </w:rPr>
        <w:t xml:space="preserve">Título del Proyecto:</w:t>
      </w:r>
      <w:r w:rsidDel="00000000" w:rsidR="00000000" w:rsidRPr="00000000">
        <w:rPr>
          <w:sz w:val="24"/>
          <w:szCs w:val="24"/>
          <w:rtl w:val="0"/>
        </w:rPr>
        <w:t xml:space="preserve"> Diseño e implementación de un wearable Smart-Hat para uso contextual de un guía virtual turístico en el volcán Puracé.</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b w:val="1"/>
          <w:sz w:val="24"/>
          <w:szCs w:val="24"/>
          <w:rtl w:val="0"/>
        </w:rPr>
        <w:t xml:space="preserve">Objetivo del proyecto:</w:t>
      </w:r>
      <w:r w:rsidDel="00000000" w:rsidR="00000000" w:rsidRPr="00000000">
        <w:rPr>
          <w:sz w:val="24"/>
          <w:szCs w:val="24"/>
          <w:rtl w:val="0"/>
        </w:rPr>
        <w:t xml:space="preserve"> Diseñar y prototipar un wearable denominado Smart-Hat para uso en lugares turísticos como guía inteligente, además de recopilación de datos de usuario para posterior análisis y efectos de recomendación personalizada.</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b w:val="1"/>
          <w:sz w:val="24"/>
          <w:szCs w:val="24"/>
          <w:rtl w:val="0"/>
        </w:rPr>
        <w:t xml:space="preserve">Duración del proyecto:</w:t>
      </w:r>
      <w:r w:rsidDel="00000000" w:rsidR="00000000" w:rsidRPr="00000000">
        <w:rPr>
          <w:sz w:val="24"/>
          <w:szCs w:val="24"/>
          <w:rtl w:val="0"/>
        </w:rPr>
        <w:t xml:space="preserve"> 9 meses.</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sz w:val="24"/>
          <w:szCs w:val="24"/>
          <w:rtl w:val="0"/>
        </w:rPr>
        <w:t xml:space="preserve">Los participantes del proyecto, los señores estudiantes de pregrado </w:t>
      </w:r>
      <w:r w:rsidDel="00000000" w:rsidR="00000000" w:rsidRPr="00000000">
        <w:rPr>
          <w:b w:val="1"/>
          <w:sz w:val="24"/>
          <w:szCs w:val="24"/>
          <w:rtl w:val="0"/>
        </w:rPr>
        <w:t xml:space="preserve">Cristian David Perdomo</w:t>
      </w:r>
      <w:r w:rsidDel="00000000" w:rsidR="00000000" w:rsidRPr="00000000">
        <w:rPr>
          <w:sz w:val="24"/>
          <w:szCs w:val="24"/>
          <w:rtl w:val="0"/>
        </w:rPr>
        <w:t xml:space="preserve"> identificado con la cédula de ciudadanía número 1.061.788.618 de Popayán (Cauca) y </w:t>
      </w:r>
      <w:r w:rsidDel="00000000" w:rsidR="00000000" w:rsidRPr="00000000">
        <w:rPr>
          <w:b w:val="1"/>
          <w:sz w:val="24"/>
          <w:szCs w:val="24"/>
          <w:rtl w:val="0"/>
        </w:rPr>
        <w:t xml:space="preserve">Cristian David Muñoz</w:t>
      </w:r>
      <w:r w:rsidDel="00000000" w:rsidR="00000000" w:rsidRPr="00000000">
        <w:rPr>
          <w:sz w:val="24"/>
          <w:szCs w:val="24"/>
          <w:rtl w:val="0"/>
        </w:rPr>
        <w:t xml:space="preserve"> identificado con la cédula de ciudadanía número 1.061.729.628 de Popayán (Cauca), a quienes en adelante se les llamará  "estudiantes", el ingeniero </w:t>
      </w:r>
      <w:r w:rsidDel="00000000" w:rsidR="00000000" w:rsidRPr="00000000">
        <w:rPr>
          <w:b w:val="1"/>
          <w:sz w:val="24"/>
          <w:szCs w:val="24"/>
          <w:rtl w:val="0"/>
        </w:rPr>
        <w:t xml:space="preserve">Juan Francisco Mendoza Moreno</w:t>
      </w:r>
      <w:r w:rsidDel="00000000" w:rsidR="00000000" w:rsidRPr="00000000">
        <w:rPr>
          <w:sz w:val="24"/>
          <w:szCs w:val="24"/>
          <w:rtl w:val="0"/>
        </w:rPr>
        <w:t xml:space="preserve"> en calidad de Director del trabajo de grado, identificado con la cédula de ciudadanía XXXXXXXX de Popayán (Cauca), a quien en adelante se le llamará "docente", y la  Universidad del Cauca, representada por el Ingeniero </w:t>
      </w:r>
      <w:r w:rsidDel="00000000" w:rsidR="00000000" w:rsidRPr="00000000">
        <w:rPr>
          <w:b w:val="1"/>
          <w:sz w:val="24"/>
          <w:szCs w:val="24"/>
          <w:rtl w:val="0"/>
        </w:rPr>
        <w:t xml:space="preserve">Óscar Josué Calderón</w:t>
      </w:r>
      <w:r w:rsidDel="00000000" w:rsidR="00000000" w:rsidRPr="00000000">
        <w:rPr>
          <w:sz w:val="24"/>
          <w:szCs w:val="24"/>
          <w:rtl w:val="0"/>
        </w:rPr>
        <w:t xml:space="preserve"> en calidad del Decano de la FIET identificado con la cédula de ciudadanía 12.139.176 de Neiva (Huila), manifiestan que:</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sz w:val="24"/>
          <w:szCs w:val="24"/>
          <w:rtl w:val="0"/>
        </w:rPr>
        <w:t xml:space="preserve">1.- La idea original del proyecto es de XXXXXXXXX quien la propuso y  presentó al Departamento de Telemática, que la aceptó como tema para el proyecto de grado en referencia.</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sz w:val="24"/>
          <w:szCs w:val="24"/>
          <w:rtl w:val="0"/>
        </w:rPr>
        <w:t xml:space="preserve">2.- La idea mencionada fue acogida por los estudiantes como proyecto para  obtener el grado de ingenieros en Electrónica y telecomunicaciones, quienes la desarrollarán bajo la  dirección del docente.</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sz w:val="24"/>
          <w:szCs w:val="24"/>
          <w:rtl w:val="0"/>
        </w:rPr>
        <w:t xml:space="preserve">3.- Los derechos intelectuales y morales corresponden al docente y a los estudiantes.</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sz w:val="24"/>
          <w:szCs w:val="24"/>
          <w:rtl w:val="0"/>
        </w:rPr>
        <w:t xml:space="preserve">4.- Los derechos patrimoniales corresponden al docente, a los estudiantes y a la  Universidad del Cauca por partes iguales y continuarán vigentes, aún después de la   desvinculación de alguna de las partes de la Universidad.</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sz w:val="24"/>
          <w:szCs w:val="24"/>
          <w:rtl w:val="0"/>
        </w:rPr>
        <w:t xml:space="preserve">5.- Los participantes se comprometen a cumplir con todas las condiciones de tiempo, recursos, infraestructura, dirección, asesoría, establecidas en el anteproyecto, a  estudiar, analizar, documentar y hacer acta de cambios aprobados por el Consejo de</w:t>
      </w:r>
      <w:r w:rsidDel="00000000" w:rsidR="00000000" w:rsidRPr="00000000">
        <w:rPr>
          <w:rtl w:val="0"/>
        </w:rPr>
        <w:t xml:space="preserve"> </w:t>
      </w:r>
      <w:r w:rsidDel="00000000" w:rsidR="00000000" w:rsidRPr="00000000">
        <w:rPr>
          <w:sz w:val="24"/>
          <w:szCs w:val="24"/>
          <w:rtl w:val="0"/>
        </w:rPr>
        <w:t xml:space="preserve">Facultad, durante el desarrollo del proyecto, los cuales entran a formar parte de las condiciones generales</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sz w:val="24"/>
          <w:szCs w:val="24"/>
          <w:rtl w:val="0"/>
        </w:rPr>
        <w:t xml:space="preserve">6.- Los estudiantes se comprometen a restituir en efectivo y de manera inmediata a la Universidad los aportes recibidos y los pagos hechos por la Institución a terceros por servicios o equipos, si el comité de Investigaciones declara suspendido el proyecto por incumplimiento del cronograma o de las demás obligaciones contraídas por los estudiantes; y en cualquier caso de suspensión, la obligación de devolver en el estado en que les fueron proporcionados y de manera inmediata, los equipos de laboratorio, de cómputo y demás bienes suministrados por la Universidad para la realización del proyecto.</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sz w:val="24"/>
          <w:szCs w:val="24"/>
          <w:rtl w:val="0"/>
        </w:rPr>
        <w:t xml:space="preserve">7.- El docente y los estudiantes se comprometen a dar crédito a la Universidad y de   hacer mención del Fondo de Fomento de Investigación, en los informes de avance y de resultados, y en registro de éstos, cuando ha habido financiación de la Universidad. </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sz w:val="24"/>
          <w:szCs w:val="24"/>
          <w:rtl w:val="0"/>
        </w:rPr>
        <w:t xml:space="preserve">8.- Cuando por razones de incumplimiento, legalmente comprobadas, de las  condiciones de desarrollo planteadas en el anteproyecto y sus modificaciones, alguno  de los participantes deba ser excluido del proyecto, los derechos aquí establecidos  concluyen para él. Además se tendrán en cuenta los principios establecidos en el  reglamento estudiantil vigente de la Universidad del Cauca en lo concerniente a la  cancelación y la pérdida del derecho a continuar estudios. </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sz w:val="24"/>
          <w:szCs w:val="24"/>
          <w:rtl w:val="0"/>
        </w:rPr>
        <w:t xml:space="preserve">9.- El documento del anteproyecto y las actas de modificaciones si las hubiere, forman  parte integral de la presente acta.</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sz w:val="24"/>
          <w:szCs w:val="24"/>
          <w:rtl w:val="0"/>
        </w:rPr>
        <w:t xml:space="preserve">10.- Los aspectos no contemplados en la presente acta serán definidos en los  términos del acuerdo 008 del 23 de febrero de 1999 expedido por el Consejo Superior  de la Universidad del Cauca, del cual los participantes del acuerdo aseguran tener.</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sz w:val="24"/>
          <w:szCs w:val="24"/>
          <w:rtl w:val="0"/>
        </w:rPr>
        <w:t xml:space="preserve">Director: _________________________________________</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sz w:val="24"/>
          <w:szCs w:val="24"/>
          <w:rtl w:val="0"/>
        </w:rPr>
        <w:t xml:space="preserve">Ing. Juan Francisco Mendoza</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sz w:val="24"/>
          <w:szCs w:val="24"/>
          <w:rtl w:val="0"/>
        </w:rPr>
        <w:t xml:space="preserve">C.C. xxxxxxxxxxx</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sz w:val="24"/>
          <w:szCs w:val="24"/>
          <w:rtl w:val="0"/>
        </w:rPr>
        <w:t xml:space="preserve">Estudiante: _______________________________________</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sz w:val="24"/>
          <w:szCs w:val="24"/>
          <w:rtl w:val="0"/>
        </w:rPr>
        <w:t xml:space="preserve">Cristian David Perdomo Jiménez</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sz w:val="24"/>
          <w:szCs w:val="24"/>
          <w:rtl w:val="0"/>
        </w:rPr>
        <w:t xml:space="preserve">C.C. 1.061.788.618 de Popayán (Cauca)</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sz w:val="24"/>
          <w:szCs w:val="24"/>
          <w:rtl w:val="0"/>
        </w:rPr>
        <w:t xml:space="preserve">Estudiante: _______________________________________</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sz w:val="24"/>
          <w:szCs w:val="24"/>
          <w:rtl w:val="0"/>
        </w:rPr>
        <w:t xml:space="preserve">Cristian David Muñoz Gutierrez</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sz w:val="24"/>
          <w:szCs w:val="24"/>
          <w:rtl w:val="0"/>
        </w:rPr>
        <w:t xml:space="preserve">C.C. 1.061.729.628 de Popayán (Cauca)</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sz w:val="24"/>
          <w:szCs w:val="24"/>
          <w:rtl w:val="0"/>
        </w:rPr>
        <w:t xml:space="preserve">Decano Facultad: __________________________________</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sz w:val="24"/>
          <w:szCs w:val="24"/>
          <w:rtl w:val="0"/>
        </w:rPr>
        <w:t xml:space="preserve">Oscar Calderón</w:t>
      </w:r>
      <w:r w:rsidDel="00000000" w:rsidR="00000000" w:rsidRPr="00000000">
        <w:rPr>
          <w:rtl w:val="0"/>
        </w:rPr>
      </w:r>
    </w:p>
    <w:p w:rsidR="00000000" w:rsidDel="00000000" w:rsidP="00000000" w:rsidRDefault="00000000" w:rsidRPr="00000000">
      <w:pPr>
        <w:spacing w:line="240" w:lineRule="auto"/>
        <w:ind w:left="640" w:hanging="640"/>
        <w:contextualSpacing w:val="0"/>
        <w:rPr/>
      </w:pPr>
      <w:r w:rsidDel="00000000" w:rsidR="00000000" w:rsidRPr="00000000">
        <w:rPr>
          <w:rtl w:val="0"/>
        </w:rPr>
        <w:t xml:space="preserve">C.C. 12.139.176 de Neiva </w:t>
      </w:r>
      <w:r w:rsidDel="00000000" w:rsidR="00000000" w:rsidRPr="00000000">
        <w:rPr>
          <w:sz w:val="24"/>
          <w:szCs w:val="24"/>
          <w:rtl w:val="0"/>
        </w:rPr>
        <w:t xml:space="preserve">(Huila)</w:t>
      </w:r>
      <w:r w:rsidDel="00000000" w:rsidR="00000000" w:rsidRPr="00000000">
        <w:rPr>
          <w:rtl w:val="0"/>
        </w:rPr>
      </w:r>
    </w:p>
    <w:sectPr>
      <w:headerReference r:id="rId10" w:type="default"/>
      <w:footerReference r:id="rId11" w:type="default"/>
      <w:footerReference r:id="rId12" w:type="first"/>
      <w:pgSz w:h="15840" w:w="12240"/>
      <w:pgMar w:bottom="1440" w:top="1440" w:left="1440" w:right="1440" w:header="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GUSTAVO" w:id="0" w:date="2017-03-02T09:54:00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 bueno incluir los siguiente:</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una sección de revisión bibliográfica que aunque no hay algo directamente relacionado se muestre cosas próximas.</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una serie de cnceptos asociados que den soprote al trabajo, tales como contexto, IoT wereables etc</w:t>
      </w:r>
    </w:p>
  </w:comment>
  <w:comment w:author="GUSTAVO" w:id="1" w:date="2017-03-02T10:02:00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Transformar esto a WP paquetes de trabajo</w:t>
      </w:r>
    </w:p>
  </w:comment>
  <w:comment w:author="GUSTAVO" w:id="2" w:date="2017-03-02T10:02:00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Revisar el formato de IEEE a usar. El número de referencias debe ser mayor acorde a los ajustes que se van a hacer en el estado del arte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spacing w:after="1440" w:lineRule="auto"/>
      <w:ind w:right="360"/>
      <w:contextualSpacing w:val="0"/>
      <w:jc w:val="right"/>
      <w:rPr/>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20" w:lineRule="auto"/>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240" w:lineRule="auto"/>
      <w:contextualSpacing w:val="0"/>
      <w:jc w:val="both"/>
      <w:rPr/>
    </w:pPr>
    <w:bookmarkStart w:colFirst="0" w:colLast="0" w:name="_3fwokq0" w:id="40"/>
    <w:bookmarkEnd w:id="40"/>
    <w:r w:rsidDel="00000000" w:rsidR="00000000" w:rsidRPr="00000000">
      <w:rPr>
        <w:rtl w:val="0"/>
      </w:rPr>
    </w:r>
  </w:p>
  <w:p w:rsidR="00000000" w:rsidDel="00000000" w:rsidP="00000000" w:rsidRDefault="00000000" w:rsidRPr="00000000">
    <w:pPr>
      <w:spacing w:line="240" w:lineRule="auto"/>
      <w:contextualSpacing w:val="0"/>
      <w:jc w:val="both"/>
      <w:rPr/>
    </w:pPr>
    <w:bookmarkStart w:colFirst="0" w:colLast="0" w:name="_1v1yuxt" w:id="41"/>
    <w:bookmarkEnd w:id="41"/>
    <w:r w:rsidDel="00000000" w:rsidR="00000000" w:rsidRPr="00000000">
      <w:rPr>
        <w:rtl w:val="0"/>
      </w:rPr>
    </w:r>
  </w:p>
  <w:p w:rsidR="00000000" w:rsidDel="00000000" w:rsidP="00000000" w:rsidRDefault="00000000" w:rsidRPr="00000000">
    <w:pPr>
      <w:spacing w:line="240" w:lineRule="auto"/>
      <w:contextualSpacing w:val="0"/>
      <w:jc w:val="both"/>
      <w:rPr/>
    </w:pPr>
    <w:bookmarkStart w:colFirst="0" w:colLast="0" w:name="_4f1mdlm" w:id="42"/>
    <w:bookmarkEnd w:id="42"/>
    <w:r w:rsidDel="00000000" w:rsidR="00000000" w:rsidRPr="00000000">
      <w:rPr>
        <w:rtl w:val="0"/>
      </w:rPr>
    </w:r>
  </w:p>
  <w:p w:rsidR="00000000" w:rsidDel="00000000" w:rsidP="00000000" w:rsidRDefault="00000000" w:rsidRPr="00000000">
    <w:pPr>
      <w:spacing w:line="240" w:lineRule="auto"/>
      <w:contextualSpacing w:val="0"/>
      <w:jc w:val="both"/>
      <w:rPr/>
    </w:pPr>
    <w:bookmarkStart w:colFirst="0" w:colLast="0" w:name="_2u6wntf" w:id="43"/>
    <w:bookmarkEnd w:id="43"/>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720"/>
      </w:pPr>
      <w:rPr>
        <w:rFonts w:ascii="Arial" w:cs="Arial" w:eastAsia="Arial" w:hAnsi="Arial"/>
      </w:rPr>
    </w:lvl>
    <w:lvl w:ilvl="1">
      <w:start w:val="1"/>
      <w:numFmt w:val="bullet"/>
      <w:lvlText w:val="o"/>
      <w:lvlJc w:val="left"/>
      <w:pPr>
        <w:ind w:left="1080" w:firstLine="2880"/>
      </w:pPr>
      <w:rPr>
        <w:rFonts w:ascii="Arial" w:cs="Arial" w:eastAsia="Arial" w:hAnsi="Arial"/>
      </w:rPr>
    </w:lvl>
    <w:lvl w:ilvl="2">
      <w:start w:val="1"/>
      <w:numFmt w:val="bullet"/>
      <w:lvlText w:val="▪"/>
      <w:lvlJc w:val="left"/>
      <w:pPr>
        <w:ind w:left="1800" w:firstLine="5040"/>
      </w:pPr>
      <w:rPr>
        <w:rFonts w:ascii="Arial" w:cs="Arial" w:eastAsia="Arial" w:hAnsi="Arial"/>
      </w:rPr>
    </w:lvl>
    <w:lvl w:ilvl="3">
      <w:start w:val="1"/>
      <w:numFmt w:val="bullet"/>
      <w:lvlText w:val="●"/>
      <w:lvlJc w:val="left"/>
      <w:pPr>
        <w:ind w:left="2520" w:firstLine="7200"/>
      </w:pPr>
      <w:rPr>
        <w:rFonts w:ascii="Arial" w:cs="Arial" w:eastAsia="Arial" w:hAnsi="Arial"/>
      </w:rPr>
    </w:lvl>
    <w:lvl w:ilvl="4">
      <w:start w:val="1"/>
      <w:numFmt w:val="bullet"/>
      <w:lvlText w:val="o"/>
      <w:lvlJc w:val="left"/>
      <w:pPr>
        <w:ind w:left="3240" w:firstLine="9360"/>
      </w:pPr>
      <w:rPr>
        <w:rFonts w:ascii="Arial" w:cs="Arial" w:eastAsia="Arial" w:hAnsi="Arial"/>
      </w:rPr>
    </w:lvl>
    <w:lvl w:ilvl="5">
      <w:start w:val="1"/>
      <w:numFmt w:val="bullet"/>
      <w:lvlText w:val="▪"/>
      <w:lvlJc w:val="left"/>
      <w:pPr>
        <w:ind w:left="3960" w:firstLine="11520"/>
      </w:pPr>
      <w:rPr>
        <w:rFonts w:ascii="Arial" w:cs="Arial" w:eastAsia="Arial" w:hAnsi="Arial"/>
      </w:rPr>
    </w:lvl>
    <w:lvl w:ilvl="6">
      <w:start w:val="1"/>
      <w:numFmt w:val="bullet"/>
      <w:lvlText w:val="●"/>
      <w:lvlJc w:val="left"/>
      <w:pPr>
        <w:ind w:left="4680" w:firstLine="13680"/>
      </w:pPr>
      <w:rPr>
        <w:rFonts w:ascii="Arial" w:cs="Arial" w:eastAsia="Arial" w:hAnsi="Arial"/>
      </w:rPr>
    </w:lvl>
    <w:lvl w:ilvl="7">
      <w:start w:val="1"/>
      <w:numFmt w:val="bullet"/>
      <w:lvlText w:val="o"/>
      <w:lvlJc w:val="left"/>
      <w:pPr>
        <w:ind w:left="5400" w:firstLine="15840"/>
      </w:pPr>
      <w:rPr>
        <w:rFonts w:ascii="Arial" w:cs="Arial" w:eastAsia="Arial" w:hAnsi="Arial"/>
      </w:rPr>
    </w:lvl>
    <w:lvl w:ilvl="8">
      <w:start w:val="1"/>
      <w:numFmt w:val="bullet"/>
      <w:lvlText w:val="▪"/>
      <w:lvlJc w:val="left"/>
      <w:pPr>
        <w:ind w:left="6120" w:firstLine="18000"/>
      </w:pPr>
      <w:rPr>
        <w:rFonts w:ascii="Arial" w:cs="Arial" w:eastAsia="Arial" w:hAnsi="Arial"/>
      </w:rPr>
    </w:lvl>
  </w:abstractNum>
  <w:abstractNum w:abstractNumId="2">
    <w:lvl w:ilvl="0">
      <w:start w:val="1"/>
      <w:numFmt w:val="bullet"/>
      <w:lvlText w:val="●"/>
      <w:lvlJc w:val="left"/>
      <w:pPr>
        <w:ind w:left="360" w:firstLine="1440"/>
      </w:pPr>
      <w:rPr>
        <w:rFonts w:ascii="Arial" w:cs="Arial" w:eastAsia="Arial" w:hAnsi="Arial"/>
      </w:rPr>
    </w:lvl>
    <w:lvl w:ilvl="1">
      <w:start w:val="1"/>
      <w:numFmt w:val="bullet"/>
      <w:lvlText w:val="o"/>
      <w:lvlJc w:val="left"/>
      <w:pPr>
        <w:ind w:left="1080" w:firstLine="4320"/>
      </w:pPr>
      <w:rPr>
        <w:rFonts w:ascii="Arial" w:cs="Arial" w:eastAsia="Arial" w:hAnsi="Arial"/>
      </w:rPr>
    </w:lvl>
    <w:lvl w:ilvl="2">
      <w:start w:val="1"/>
      <w:numFmt w:val="bullet"/>
      <w:lvlText w:val="▪"/>
      <w:lvlJc w:val="left"/>
      <w:pPr>
        <w:ind w:left="1800" w:firstLine="7200"/>
      </w:pPr>
      <w:rPr>
        <w:rFonts w:ascii="Arial" w:cs="Arial" w:eastAsia="Arial" w:hAnsi="Arial"/>
      </w:rPr>
    </w:lvl>
    <w:lvl w:ilvl="3">
      <w:start w:val="1"/>
      <w:numFmt w:val="bullet"/>
      <w:lvlText w:val="●"/>
      <w:lvlJc w:val="left"/>
      <w:pPr>
        <w:ind w:left="2520" w:firstLine="10080"/>
      </w:pPr>
      <w:rPr>
        <w:rFonts w:ascii="Arial" w:cs="Arial" w:eastAsia="Arial" w:hAnsi="Arial"/>
      </w:rPr>
    </w:lvl>
    <w:lvl w:ilvl="4">
      <w:start w:val="1"/>
      <w:numFmt w:val="bullet"/>
      <w:lvlText w:val="o"/>
      <w:lvlJc w:val="left"/>
      <w:pPr>
        <w:ind w:left="3240" w:firstLine="12960"/>
      </w:pPr>
      <w:rPr>
        <w:rFonts w:ascii="Arial" w:cs="Arial" w:eastAsia="Arial" w:hAnsi="Arial"/>
      </w:rPr>
    </w:lvl>
    <w:lvl w:ilvl="5">
      <w:start w:val="1"/>
      <w:numFmt w:val="bullet"/>
      <w:lvlText w:val="▪"/>
      <w:lvlJc w:val="left"/>
      <w:pPr>
        <w:ind w:left="3960" w:firstLine="15840"/>
      </w:pPr>
      <w:rPr>
        <w:rFonts w:ascii="Arial" w:cs="Arial" w:eastAsia="Arial" w:hAnsi="Arial"/>
      </w:rPr>
    </w:lvl>
    <w:lvl w:ilvl="6">
      <w:start w:val="1"/>
      <w:numFmt w:val="bullet"/>
      <w:lvlText w:val="●"/>
      <w:lvlJc w:val="left"/>
      <w:pPr>
        <w:ind w:left="4680" w:firstLine="18720"/>
      </w:pPr>
      <w:rPr>
        <w:rFonts w:ascii="Arial" w:cs="Arial" w:eastAsia="Arial" w:hAnsi="Arial"/>
      </w:rPr>
    </w:lvl>
    <w:lvl w:ilvl="7">
      <w:start w:val="1"/>
      <w:numFmt w:val="bullet"/>
      <w:lvlText w:val="o"/>
      <w:lvlJc w:val="left"/>
      <w:pPr>
        <w:ind w:left="5400" w:firstLine="21600"/>
      </w:pPr>
      <w:rPr>
        <w:rFonts w:ascii="Arial" w:cs="Arial" w:eastAsia="Arial" w:hAnsi="Arial"/>
      </w:rPr>
    </w:lvl>
    <w:lvl w:ilvl="8">
      <w:start w:val="1"/>
      <w:numFmt w:val="bullet"/>
      <w:lvlText w:val="▪"/>
      <w:lvlJc w:val="left"/>
      <w:pPr>
        <w:ind w:left="6120" w:firstLine="24480"/>
      </w:pPr>
      <w:rPr>
        <w:rFonts w:ascii="Arial" w:cs="Arial" w:eastAsia="Arial" w:hAnsi="Arial"/>
      </w:rPr>
    </w:lvl>
  </w:abstractNum>
  <w:abstractNum w:abstractNumId="3">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4">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5">
    <w:lvl w:ilvl="0">
      <w:start w:val="1"/>
      <w:numFmt w:val="bullet"/>
      <w:lvlText w:val="●"/>
      <w:lvlJc w:val="left"/>
      <w:pPr>
        <w:ind w:left="525" w:firstLine="1215"/>
      </w:pPr>
      <w:rPr>
        <w:rFonts w:ascii="Arial" w:cs="Arial" w:eastAsia="Arial" w:hAnsi="Arial"/>
      </w:rPr>
    </w:lvl>
    <w:lvl w:ilvl="1">
      <w:start w:val="1"/>
      <w:numFmt w:val="bullet"/>
      <w:lvlText w:val="o"/>
      <w:lvlJc w:val="left"/>
      <w:pPr>
        <w:ind w:left="1245" w:firstLine="3375"/>
      </w:pPr>
      <w:rPr>
        <w:rFonts w:ascii="Arial" w:cs="Arial" w:eastAsia="Arial" w:hAnsi="Arial"/>
      </w:rPr>
    </w:lvl>
    <w:lvl w:ilvl="2">
      <w:start w:val="1"/>
      <w:numFmt w:val="bullet"/>
      <w:lvlText w:val="▪"/>
      <w:lvlJc w:val="left"/>
      <w:pPr>
        <w:ind w:left="1965" w:firstLine="5535"/>
      </w:pPr>
      <w:rPr>
        <w:rFonts w:ascii="Arial" w:cs="Arial" w:eastAsia="Arial" w:hAnsi="Arial"/>
      </w:rPr>
    </w:lvl>
    <w:lvl w:ilvl="3">
      <w:start w:val="1"/>
      <w:numFmt w:val="bullet"/>
      <w:lvlText w:val="●"/>
      <w:lvlJc w:val="left"/>
      <w:pPr>
        <w:ind w:left="2685" w:firstLine="7695"/>
      </w:pPr>
      <w:rPr>
        <w:rFonts w:ascii="Arial" w:cs="Arial" w:eastAsia="Arial" w:hAnsi="Arial"/>
      </w:rPr>
    </w:lvl>
    <w:lvl w:ilvl="4">
      <w:start w:val="1"/>
      <w:numFmt w:val="bullet"/>
      <w:lvlText w:val="o"/>
      <w:lvlJc w:val="left"/>
      <w:pPr>
        <w:ind w:left="3405" w:firstLine="9855"/>
      </w:pPr>
      <w:rPr>
        <w:rFonts w:ascii="Arial" w:cs="Arial" w:eastAsia="Arial" w:hAnsi="Arial"/>
      </w:rPr>
    </w:lvl>
    <w:lvl w:ilvl="5">
      <w:start w:val="1"/>
      <w:numFmt w:val="bullet"/>
      <w:lvlText w:val="▪"/>
      <w:lvlJc w:val="left"/>
      <w:pPr>
        <w:ind w:left="4125" w:firstLine="12015"/>
      </w:pPr>
      <w:rPr>
        <w:rFonts w:ascii="Arial" w:cs="Arial" w:eastAsia="Arial" w:hAnsi="Arial"/>
      </w:rPr>
    </w:lvl>
    <w:lvl w:ilvl="6">
      <w:start w:val="1"/>
      <w:numFmt w:val="bullet"/>
      <w:lvlText w:val="●"/>
      <w:lvlJc w:val="left"/>
      <w:pPr>
        <w:ind w:left="4845" w:firstLine="14175"/>
      </w:pPr>
      <w:rPr>
        <w:rFonts w:ascii="Arial" w:cs="Arial" w:eastAsia="Arial" w:hAnsi="Arial"/>
      </w:rPr>
    </w:lvl>
    <w:lvl w:ilvl="7">
      <w:start w:val="1"/>
      <w:numFmt w:val="bullet"/>
      <w:lvlText w:val="o"/>
      <w:lvlJc w:val="left"/>
      <w:pPr>
        <w:ind w:left="5565" w:firstLine="16335"/>
      </w:pPr>
      <w:rPr>
        <w:rFonts w:ascii="Arial" w:cs="Arial" w:eastAsia="Arial" w:hAnsi="Arial"/>
      </w:rPr>
    </w:lvl>
    <w:lvl w:ilvl="8">
      <w:start w:val="1"/>
      <w:numFmt w:val="bullet"/>
      <w:lvlText w:val="▪"/>
      <w:lvlJc w:val="left"/>
      <w:pPr>
        <w:ind w:left="6285" w:firstLine="18495"/>
      </w:pPr>
      <w:rPr>
        <w:rFonts w:ascii="Arial" w:cs="Arial" w:eastAsia="Arial" w:hAnsi="Arial"/>
      </w:rPr>
    </w:lvl>
  </w:abstractNum>
  <w:abstractNum w:abstractNumId="6">
    <w:lvl w:ilvl="0">
      <w:start w:val="1"/>
      <w:numFmt w:val="bullet"/>
      <w:lvlText w:val="●"/>
      <w:lvlJc w:val="left"/>
      <w:pPr>
        <w:ind w:left="360" w:firstLine="1440"/>
      </w:pPr>
      <w:rPr>
        <w:rFonts w:ascii="Arial" w:cs="Arial" w:eastAsia="Arial" w:hAnsi="Arial"/>
      </w:rPr>
    </w:lvl>
    <w:lvl w:ilvl="1">
      <w:start w:val="1"/>
      <w:numFmt w:val="bullet"/>
      <w:lvlText w:val="o"/>
      <w:lvlJc w:val="left"/>
      <w:pPr>
        <w:ind w:left="1080" w:firstLine="4320"/>
      </w:pPr>
      <w:rPr>
        <w:rFonts w:ascii="Arial" w:cs="Arial" w:eastAsia="Arial" w:hAnsi="Arial"/>
      </w:rPr>
    </w:lvl>
    <w:lvl w:ilvl="2">
      <w:start w:val="1"/>
      <w:numFmt w:val="bullet"/>
      <w:lvlText w:val="▪"/>
      <w:lvlJc w:val="left"/>
      <w:pPr>
        <w:ind w:left="1800" w:firstLine="7200"/>
      </w:pPr>
      <w:rPr>
        <w:rFonts w:ascii="Arial" w:cs="Arial" w:eastAsia="Arial" w:hAnsi="Arial"/>
      </w:rPr>
    </w:lvl>
    <w:lvl w:ilvl="3">
      <w:start w:val="1"/>
      <w:numFmt w:val="bullet"/>
      <w:lvlText w:val="●"/>
      <w:lvlJc w:val="left"/>
      <w:pPr>
        <w:ind w:left="2520" w:firstLine="10080"/>
      </w:pPr>
      <w:rPr>
        <w:rFonts w:ascii="Arial" w:cs="Arial" w:eastAsia="Arial" w:hAnsi="Arial"/>
      </w:rPr>
    </w:lvl>
    <w:lvl w:ilvl="4">
      <w:start w:val="1"/>
      <w:numFmt w:val="bullet"/>
      <w:lvlText w:val="o"/>
      <w:lvlJc w:val="left"/>
      <w:pPr>
        <w:ind w:left="3240" w:firstLine="12960"/>
      </w:pPr>
      <w:rPr>
        <w:rFonts w:ascii="Arial" w:cs="Arial" w:eastAsia="Arial" w:hAnsi="Arial"/>
      </w:rPr>
    </w:lvl>
    <w:lvl w:ilvl="5">
      <w:start w:val="1"/>
      <w:numFmt w:val="bullet"/>
      <w:lvlText w:val="▪"/>
      <w:lvlJc w:val="left"/>
      <w:pPr>
        <w:ind w:left="3960" w:firstLine="15840"/>
      </w:pPr>
      <w:rPr>
        <w:rFonts w:ascii="Arial" w:cs="Arial" w:eastAsia="Arial" w:hAnsi="Arial"/>
      </w:rPr>
    </w:lvl>
    <w:lvl w:ilvl="6">
      <w:start w:val="1"/>
      <w:numFmt w:val="bullet"/>
      <w:lvlText w:val="●"/>
      <w:lvlJc w:val="left"/>
      <w:pPr>
        <w:ind w:left="4680" w:firstLine="18720"/>
      </w:pPr>
      <w:rPr>
        <w:rFonts w:ascii="Arial" w:cs="Arial" w:eastAsia="Arial" w:hAnsi="Arial"/>
      </w:rPr>
    </w:lvl>
    <w:lvl w:ilvl="7">
      <w:start w:val="1"/>
      <w:numFmt w:val="bullet"/>
      <w:lvlText w:val="o"/>
      <w:lvlJc w:val="left"/>
      <w:pPr>
        <w:ind w:left="5400" w:firstLine="21600"/>
      </w:pPr>
      <w:rPr>
        <w:rFonts w:ascii="Arial" w:cs="Arial" w:eastAsia="Arial" w:hAnsi="Arial"/>
      </w:rPr>
    </w:lvl>
    <w:lvl w:ilvl="8">
      <w:start w:val="1"/>
      <w:numFmt w:val="bullet"/>
      <w:lvlText w:val="▪"/>
      <w:lvlJc w:val="left"/>
      <w:pPr>
        <w:ind w:left="6120" w:firstLine="24480"/>
      </w:pPr>
      <w:rPr>
        <w:rFonts w:ascii="Arial" w:cs="Arial" w:eastAsia="Arial" w:hAnsi="Arial"/>
      </w:rPr>
    </w:lvl>
  </w:abstractNum>
  <w:abstractNum w:abstractNumId="7">
    <w:lvl w:ilvl="0">
      <w:start w:val="1"/>
      <w:numFmt w:val="bullet"/>
      <w:lvlText w:val="●"/>
      <w:lvlJc w:val="left"/>
      <w:pPr>
        <w:ind w:left="360" w:firstLine="720"/>
      </w:pPr>
      <w:rPr>
        <w:rFonts w:ascii="Arial" w:cs="Arial" w:eastAsia="Arial" w:hAnsi="Arial"/>
      </w:rPr>
    </w:lvl>
    <w:lvl w:ilvl="1">
      <w:start w:val="1"/>
      <w:numFmt w:val="bullet"/>
      <w:lvlText w:val="o"/>
      <w:lvlJc w:val="left"/>
      <w:pPr>
        <w:ind w:left="1080" w:firstLine="2880"/>
      </w:pPr>
      <w:rPr>
        <w:rFonts w:ascii="Arial" w:cs="Arial" w:eastAsia="Arial" w:hAnsi="Arial"/>
      </w:rPr>
    </w:lvl>
    <w:lvl w:ilvl="2">
      <w:start w:val="1"/>
      <w:numFmt w:val="bullet"/>
      <w:lvlText w:val="▪"/>
      <w:lvlJc w:val="left"/>
      <w:pPr>
        <w:ind w:left="1800" w:firstLine="5040"/>
      </w:pPr>
      <w:rPr>
        <w:rFonts w:ascii="Arial" w:cs="Arial" w:eastAsia="Arial" w:hAnsi="Arial"/>
      </w:rPr>
    </w:lvl>
    <w:lvl w:ilvl="3">
      <w:start w:val="1"/>
      <w:numFmt w:val="bullet"/>
      <w:lvlText w:val="●"/>
      <w:lvlJc w:val="left"/>
      <w:pPr>
        <w:ind w:left="2520" w:firstLine="7200"/>
      </w:pPr>
      <w:rPr>
        <w:rFonts w:ascii="Arial" w:cs="Arial" w:eastAsia="Arial" w:hAnsi="Arial"/>
      </w:rPr>
    </w:lvl>
    <w:lvl w:ilvl="4">
      <w:start w:val="1"/>
      <w:numFmt w:val="bullet"/>
      <w:lvlText w:val="o"/>
      <w:lvlJc w:val="left"/>
      <w:pPr>
        <w:ind w:left="3240" w:firstLine="9360"/>
      </w:pPr>
      <w:rPr>
        <w:rFonts w:ascii="Arial" w:cs="Arial" w:eastAsia="Arial" w:hAnsi="Arial"/>
      </w:rPr>
    </w:lvl>
    <w:lvl w:ilvl="5">
      <w:start w:val="1"/>
      <w:numFmt w:val="bullet"/>
      <w:lvlText w:val="▪"/>
      <w:lvlJc w:val="left"/>
      <w:pPr>
        <w:ind w:left="3960" w:firstLine="11520"/>
      </w:pPr>
      <w:rPr>
        <w:rFonts w:ascii="Arial" w:cs="Arial" w:eastAsia="Arial" w:hAnsi="Arial"/>
      </w:rPr>
    </w:lvl>
    <w:lvl w:ilvl="6">
      <w:start w:val="1"/>
      <w:numFmt w:val="bullet"/>
      <w:lvlText w:val="●"/>
      <w:lvlJc w:val="left"/>
      <w:pPr>
        <w:ind w:left="4680" w:firstLine="13680"/>
      </w:pPr>
      <w:rPr>
        <w:rFonts w:ascii="Arial" w:cs="Arial" w:eastAsia="Arial" w:hAnsi="Arial"/>
      </w:rPr>
    </w:lvl>
    <w:lvl w:ilvl="7">
      <w:start w:val="1"/>
      <w:numFmt w:val="bullet"/>
      <w:lvlText w:val="o"/>
      <w:lvlJc w:val="left"/>
      <w:pPr>
        <w:ind w:left="5400" w:firstLine="15840"/>
      </w:pPr>
      <w:rPr>
        <w:rFonts w:ascii="Arial" w:cs="Arial" w:eastAsia="Arial" w:hAnsi="Arial"/>
      </w:rPr>
    </w:lvl>
    <w:lvl w:ilvl="8">
      <w:start w:val="1"/>
      <w:numFmt w:val="bullet"/>
      <w:lvlText w:val="▪"/>
      <w:lvlJc w:val="left"/>
      <w:pPr>
        <w:ind w:left="6120" w:firstLine="18000"/>
      </w:pPr>
      <w:rPr>
        <w:rFonts w:ascii="Arial" w:cs="Arial" w:eastAsia="Arial" w:hAnsi="Arial"/>
      </w:rPr>
    </w:lvl>
  </w:abstractNum>
  <w:abstractNum w:abstractNumId="8">
    <w:lvl w:ilvl="0">
      <w:start w:val="1"/>
      <w:numFmt w:val="bullet"/>
      <w:lvlText w:val="●"/>
      <w:lvlJc w:val="left"/>
      <w:pPr>
        <w:ind w:left="360" w:firstLine="1440"/>
      </w:pPr>
      <w:rPr>
        <w:rFonts w:ascii="Arial" w:cs="Arial" w:eastAsia="Arial" w:hAnsi="Arial"/>
      </w:rPr>
    </w:lvl>
    <w:lvl w:ilvl="1">
      <w:start w:val="1"/>
      <w:numFmt w:val="bullet"/>
      <w:lvlText w:val="o"/>
      <w:lvlJc w:val="left"/>
      <w:pPr>
        <w:ind w:left="1080" w:firstLine="4320"/>
      </w:pPr>
      <w:rPr>
        <w:rFonts w:ascii="Arial" w:cs="Arial" w:eastAsia="Arial" w:hAnsi="Arial"/>
      </w:rPr>
    </w:lvl>
    <w:lvl w:ilvl="2">
      <w:start w:val="1"/>
      <w:numFmt w:val="bullet"/>
      <w:lvlText w:val="▪"/>
      <w:lvlJc w:val="left"/>
      <w:pPr>
        <w:ind w:left="1800" w:firstLine="7200"/>
      </w:pPr>
      <w:rPr>
        <w:rFonts w:ascii="Arial" w:cs="Arial" w:eastAsia="Arial" w:hAnsi="Arial"/>
      </w:rPr>
    </w:lvl>
    <w:lvl w:ilvl="3">
      <w:start w:val="1"/>
      <w:numFmt w:val="bullet"/>
      <w:lvlText w:val="●"/>
      <w:lvlJc w:val="left"/>
      <w:pPr>
        <w:ind w:left="2520" w:firstLine="10080"/>
      </w:pPr>
      <w:rPr>
        <w:rFonts w:ascii="Arial" w:cs="Arial" w:eastAsia="Arial" w:hAnsi="Arial"/>
      </w:rPr>
    </w:lvl>
    <w:lvl w:ilvl="4">
      <w:start w:val="1"/>
      <w:numFmt w:val="bullet"/>
      <w:lvlText w:val="o"/>
      <w:lvlJc w:val="left"/>
      <w:pPr>
        <w:ind w:left="3240" w:firstLine="12960"/>
      </w:pPr>
      <w:rPr>
        <w:rFonts w:ascii="Arial" w:cs="Arial" w:eastAsia="Arial" w:hAnsi="Arial"/>
      </w:rPr>
    </w:lvl>
    <w:lvl w:ilvl="5">
      <w:start w:val="1"/>
      <w:numFmt w:val="bullet"/>
      <w:lvlText w:val="▪"/>
      <w:lvlJc w:val="left"/>
      <w:pPr>
        <w:ind w:left="3960" w:firstLine="15840"/>
      </w:pPr>
      <w:rPr>
        <w:rFonts w:ascii="Arial" w:cs="Arial" w:eastAsia="Arial" w:hAnsi="Arial"/>
      </w:rPr>
    </w:lvl>
    <w:lvl w:ilvl="6">
      <w:start w:val="1"/>
      <w:numFmt w:val="bullet"/>
      <w:lvlText w:val="●"/>
      <w:lvlJc w:val="left"/>
      <w:pPr>
        <w:ind w:left="4680" w:firstLine="18720"/>
      </w:pPr>
      <w:rPr>
        <w:rFonts w:ascii="Arial" w:cs="Arial" w:eastAsia="Arial" w:hAnsi="Arial"/>
      </w:rPr>
    </w:lvl>
    <w:lvl w:ilvl="7">
      <w:start w:val="1"/>
      <w:numFmt w:val="bullet"/>
      <w:lvlText w:val="o"/>
      <w:lvlJc w:val="left"/>
      <w:pPr>
        <w:ind w:left="5400" w:firstLine="21600"/>
      </w:pPr>
      <w:rPr>
        <w:rFonts w:ascii="Arial" w:cs="Arial" w:eastAsia="Arial" w:hAnsi="Arial"/>
      </w:rPr>
    </w:lvl>
    <w:lvl w:ilvl="8">
      <w:start w:val="1"/>
      <w:numFmt w:val="bullet"/>
      <w:lvlText w:val="▪"/>
      <w:lvlJc w:val="left"/>
      <w:pPr>
        <w:ind w:left="6120" w:firstLine="24480"/>
      </w:pPr>
      <w:rPr>
        <w:rFonts w:ascii="Arial" w:cs="Arial" w:eastAsia="Arial" w:hAnsi="Arial"/>
      </w:rPr>
    </w:lvl>
  </w:abstractNum>
  <w:abstractNum w:abstractNumId="9">
    <w:lvl w:ilvl="0">
      <w:start w:val="1"/>
      <w:numFmt w:val="bullet"/>
      <w:lvlText w:val="●"/>
      <w:lvlJc w:val="left"/>
      <w:pPr>
        <w:ind w:left="360" w:firstLine="720"/>
      </w:pPr>
      <w:rPr>
        <w:rFonts w:ascii="Arial" w:cs="Arial" w:eastAsia="Arial" w:hAnsi="Arial"/>
      </w:rPr>
    </w:lvl>
    <w:lvl w:ilvl="1">
      <w:start w:val="1"/>
      <w:numFmt w:val="bullet"/>
      <w:lvlText w:val="o"/>
      <w:lvlJc w:val="left"/>
      <w:pPr>
        <w:ind w:left="1080" w:firstLine="2880"/>
      </w:pPr>
      <w:rPr>
        <w:rFonts w:ascii="Arial" w:cs="Arial" w:eastAsia="Arial" w:hAnsi="Arial"/>
      </w:rPr>
    </w:lvl>
    <w:lvl w:ilvl="2">
      <w:start w:val="1"/>
      <w:numFmt w:val="bullet"/>
      <w:lvlText w:val="▪"/>
      <w:lvlJc w:val="left"/>
      <w:pPr>
        <w:ind w:left="1800" w:firstLine="5040"/>
      </w:pPr>
      <w:rPr>
        <w:rFonts w:ascii="Arial" w:cs="Arial" w:eastAsia="Arial" w:hAnsi="Arial"/>
      </w:rPr>
    </w:lvl>
    <w:lvl w:ilvl="3">
      <w:start w:val="1"/>
      <w:numFmt w:val="bullet"/>
      <w:lvlText w:val="●"/>
      <w:lvlJc w:val="left"/>
      <w:pPr>
        <w:ind w:left="2520" w:firstLine="7200"/>
      </w:pPr>
      <w:rPr>
        <w:rFonts w:ascii="Arial" w:cs="Arial" w:eastAsia="Arial" w:hAnsi="Arial"/>
      </w:rPr>
    </w:lvl>
    <w:lvl w:ilvl="4">
      <w:start w:val="1"/>
      <w:numFmt w:val="bullet"/>
      <w:lvlText w:val="o"/>
      <w:lvlJc w:val="left"/>
      <w:pPr>
        <w:ind w:left="3240" w:firstLine="9360"/>
      </w:pPr>
      <w:rPr>
        <w:rFonts w:ascii="Arial" w:cs="Arial" w:eastAsia="Arial" w:hAnsi="Arial"/>
      </w:rPr>
    </w:lvl>
    <w:lvl w:ilvl="5">
      <w:start w:val="1"/>
      <w:numFmt w:val="bullet"/>
      <w:lvlText w:val="▪"/>
      <w:lvlJc w:val="left"/>
      <w:pPr>
        <w:ind w:left="3960" w:firstLine="11520"/>
      </w:pPr>
      <w:rPr>
        <w:rFonts w:ascii="Arial" w:cs="Arial" w:eastAsia="Arial" w:hAnsi="Arial"/>
      </w:rPr>
    </w:lvl>
    <w:lvl w:ilvl="6">
      <w:start w:val="1"/>
      <w:numFmt w:val="bullet"/>
      <w:lvlText w:val="●"/>
      <w:lvlJc w:val="left"/>
      <w:pPr>
        <w:ind w:left="4680" w:firstLine="13680"/>
      </w:pPr>
      <w:rPr>
        <w:rFonts w:ascii="Arial" w:cs="Arial" w:eastAsia="Arial" w:hAnsi="Arial"/>
      </w:rPr>
    </w:lvl>
    <w:lvl w:ilvl="7">
      <w:start w:val="1"/>
      <w:numFmt w:val="bullet"/>
      <w:lvlText w:val="o"/>
      <w:lvlJc w:val="left"/>
      <w:pPr>
        <w:ind w:left="5400" w:firstLine="15840"/>
      </w:pPr>
      <w:rPr>
        <w:rFonts w:ascii="Arial" w:cs="Arial" w:eastAsia="Arial" w:hAnsi="Arial"/>
      </w:rPr>
    </w:lvl>
    <w:lvl w:ilvl="8">
      <w:start w:val="1"/>
      <w:numFmt w:val="bullet"/>
      <w:lvlText w:val="▪"/>
      <w:lvlJc w:val="left"/>
      <w:pPr>
        <w:ind w:left="6120" w:firstLine="18000"/>
      </w:pPr>
      <w:rPr>
        <w:rFonts w:ascii="Arial" w:cs="Arial" w:eastAsia="Arial" w:hAnsi="Arial"/>
      </w:rPr>
    </w:lvl>
  </w:abstractNum>
  <w:abstractNum w:abstractNumId="10">
    <w:lvl w:ilvl="0">
      <w:start w:val="1"/>
      <w:numFmt w:val="bullet"/>
      <w:lvlText w:val="●"/>
      <w:lvlJc w:val="left"/>
      <w:pPr>
        <w:ind w:left="360" w:firstLine="1440"/>
      </w:pPr>
      <w:rPr>
        <w:rFonts w:ascii="Arial" w:cs="Arial" w:eastAsia="Arial" w:hAnsi="Arial"/>
        <w:b w:val="0"/>
      </w:rPr>
    </w:lvl>
    <w:lvl w:ilvl="1">
      <w:start w:val="1"/>
      <w:numFmt w:val="bullet"/>
      <w:lvlText w:val="o"/>
      <w:lvlJc w:val="left"/>
      <w:pPr>
        <w:ind w:left="1080" w:firstLine="4320"/>
      </w:pPr>
      <w:rPr>
        <w:rFonts w:ascii="Arial" w:cs="Arial" w:eastAsia="Arial" w:hAnsi="Arial"/>
      </w:rPr>
    </w:lvl>
    <w:lvl w:ilvl="2">
      <w:start w:val="1"/>
      <w:numFmt w:val="bullet"/>
      <w:lvlText w:val="▪"/>
      <w:lvlJc w:val="left"/>
      <w:pPr>
        <w:ind w:left="1800" w:firstLine="7200"/>
      </w:pPr>
      <w:rPr>
        <w:rFonts w:ascii="Arial" w:cs="Arial" w:eastAsia="Arial" w:hAnsi="Arial"/>
      </w:rPr>
    </w:lvl>
    <w:lvl w:ilvl="3">
      <w:start w:val="1"/>
      <w:numFmt w:val="bullet"/>
      <w:lvlText w:val="●"/>
      <w:lvlJc w:val="left"/>
      <w:pPr>
        <w:ind w:left="2520" w:firstLine="10080"/>
      </w:pPr>
      <w:rPr>
        <w:rFonts w:ascii="Arial" w:cs="Arial" w:eastAsia="Arial" w:hAnsi="Arial"/>
      </w:rPr>
    </w:lvl>
    <w:lvl w:ilvl="4">
      <w:start w:val="1"/>
      <w:numFmt w:val="bullet"/>
      <w:lvlText w:val="o"/>
      <w:lvlJc w:val="left"/>
      <w:pPr>
        <w:ind w:left="3240" w:firstLine="12960"/>
      </w:pPr>
      <w:rPr>
        <w:rFonts w:ascii="Arial" w:cs="Arial" w:eastAsia="Arial" w:hAnsi="Arial"/>
      </w:rPr>
    </w:lvl>
    <w:lvl w:ilvl="5">
      <w:start w:val="1"/>
      <w:numFmt w:val="bullet"/>
      <w:lvlText w:val="▪"/>
      <w:lvlJc w:val="left"/>
      <w:pPr>
        <w:ind w:left="3960" w:firstLine="15840"/>
      </w:pPr>
      <w:rPr>
        <w:rFonts w:ascii="Arial" w:cs="Arial" w:eastAsia="Arial" w:hAnsi="Arial"/>
      </w:rPr>
    </w:lvl>
    <w:lvl w:ilvl="6">
      <w:start w:val="1"/>
      <w:numFmt w:val="bullet"/>
      <w:lvlText w:val="●"/>
      <w:lvlJc w:val="left"/>
      <w:pPr>
        <w:ind w:left="4680" w:firstLine="18720"/>
      </w:pPr>
      <w:rPr>
        <w:rFonts w:ascii="Arial" w:cs="Arial" w:eastAsia="Arial" w:hAnsi="Arial"/>
      </w:rPr>
    </w:lvl>
    <w:lvl w:ilvl="7">
      <w:start w:val="1"/>
      <w:numFmt w:val="bullet"/>
      <w:lvlText w:val="o"/>
      <w:lvlJc w:val="left"/>
      <w:pPr>
        <w:ind w:left="5400" w:firstLine="21600"/>
      </w:pPr>
      <w:rPr>
        <w:rFonts w:ascii="Arial" w:cs="Arial" w:eastAsia="Arial" w:hAnsi="Arial"/>
      </w:rPr>
    </w:lvl>
    <w:lvl w:ilvl="8">
      <w:start w:val="1"/>
      <w:numFmt w:val="bullet"/>
      <w:lvlText w:val="▪"/>
      <w:lvlJc w:val="left"/>
      <w:pPr>
        <w:ind w:left="6120" w:firstLine="24480"/>
      </w:pPr>
      <w:rPr>
        <w:rFonts w:ascii="Arial" w:cs="Arial" w:eastAsia="Arial" w:hAnsi="Arial"/>
      </w:rPr>
    </w:lvl>
  </w:abstractNum>
  <w:abstractNum w:abstractNumId="11">
    <w:lvl w:ilvl="0">
      <w:start w:val="1"/>
      <w:numFmt w:val="bullet"/>
      <w:lvlText w:val="●"/>
      <w:lvlJc w:val="left"/>
      <w:pPr>
        <w:ind w:left="360" w:firstLine="1440"/>
      </w:pPr>
      <w:rPr>
        <w:rFonts w:ascii="Arial" w:cs="Arial" w:eastAsia="Arial" w:hAnsi="Arial"/>
      </w:rPr>
    </w:lvl>
    <w:lvl w:ilvl="1">
      <w:start w:val="1"/>
      <w:numFmt w:val="bullet"/>
      <w:lvlText w:val="o"/>
      <w:lvlJc w:val="left"/>
      <w:pPr>
        <w:ind w:left="1080" w:firstLine="4320"/>
      </w:pPr>
      <w:rPr>
        <w:rFonts w:ascii="Arial" w:cs="Arial" w:eastAsia="Arial" w:hAnsi="Arial"/>
      </w:rPr>
    </w:lvl>
    <w:lvl w:ilvl="2">
      <w:start w:val="1"/>
      <w:numFmt w:val="bullet"/>
      <w:lvlText w:val="▪"/>
      <w:lvlJc w:val="left"/>
      <w:pPr>
        <w:ind w:left="1800" w:firstLine="7200"/>
      </w:pPr>
      <w:rPr>
        <w:rFonts w:ascii="Arial" w:cs="Arial" w:eastAsia="Arial" w:hAnsi="Arial"/>
      </w:rPr>
    </w:lvl>
    <w:lvl w:ilvl="3">
      <w:start w:val="1"/>
      <w:numFmt w:val="bullet"/>
      <w:lvlText w:val="●"/>
      <w:lvlJc w:val="left"/>
      <w:pPr>
        <w:ind w:left="2520" w:firstLine="10080"/>
      </w:pPr>
      <w:rPr>
        <w:rFonts w:ascii="Arial" w:cs="Arial" w:eastAsia="Arial" w:hAnsi="Arial"/>
      </w:rPr>
    </w:lvl>
    <w:lvl w:ilvl="4">
      <w:start w:val="1"/>
      <w:numFmt w:val="bullet"/>
      <w:lvlText w:val="o"/>
      <w:lvlJc w:val="left"/>
      <w:pPr>
        <w:ind w:left="3240" w:firstLine="12960"/>
      </w:pPr>
      <w:rPr>
        <w:rFonts w:ascii="Arial" w:cs="Arial" w:eastAsia="Arial" w:hAnsi="Arial"/>
      </w:rPr>
    </w:lvl>
    <w:lvl w:ilvl="5">
      <w:start w:val="1"/>
      <w:numFmt w:val="bullet"/>
      <w:lvlText w:val="▪"/>
      <w:lvlJc w:val="left"/>
      <w:pPr>
        <w:ind w:left="3960" w:firstLine="15840"/>
      </w:pPr>
      <w:rPr>
        <w:rFonts w:ascii="Arial" w:cs="Arial" w:eastAsia="Arial" w:hAnsi="Arial"/>
      </w:rPr>
    </w:lvl>
    <w:lvl w:ilvl="6">
      <w:start w:val="1"/>
      <w:numFmt w:val="bullet"/>
      <w:lvlText w:val="●"/>
      <w:lvlJc w:val="left"/>
      <w:pPr>
        <w:ind w:left="4680" w:firstLine="18720"/>
      </w:pPr>
      <w:rPr>
        <w:rFonts w:ascii="Arial" w:cs="Arial" w:eastAsia="Arial" w:hAnsi="Arial"/>
      </w:rPr>
    </w:lvl>
    <w:lvl w:ilvl="7">
      <w:start w:val="1"/>
      <w:numFmt w:val="bullet"/>
      <w:lvlText w:val="o"/>
      <w:lvlJc w:val="left"/>
      <w:pPr>
        <w:ind w:left="5400" w:firstLine="21600"/>
      </w:pPr>
      <w:rPr>
        <w:rFonts w:ascii="Arial" w:cs="Arial" w:eastAsia="Arial" w:hAnsi="Arial"/>
      </w:rPr>
    </w:lvl>
    <w:lvl w:ilvl="8">
      <w:start w:val="1"/>
      <w:numFmt w:val="bullet"/>
      <w:lvlText w:val="▪"/>
      <w:lvlJc w:val="left"/>
      <w:pPr>
        <w:ind w:left="6120" w:firstLine="24480"/>
      </w:pPr>
      <w:rPr>
        <w:rFonts w:ascii="Arial" w:cs="Arial" w:eastAsia="Arial" w:hAnsi="Arial"/>
      </w:rPr>
    </w:lvl>
  </w:abstractNum>
  <w:abstractNum w:abstractNumId="12">
    <w:lvl w:ilvl="0">
      <w:start w:val="1"/>
      <w:numFmt w:val="decimal"/>
      <w:lvlText w:val="%1."/>
      <w:lvlJc w:val="left"/>
      <w:pPr>
        <w:ind w:left="357" w:firstLine="1071"/>
      </w:pPr>
      <w:rPr>
        <w:b w:val="1"/>
        <w:u w:val="none"/>
      </w:rPr>
    </w:lvl>
    <w:lvl w:ilvl="1">
      <w:start w:val="1"/>
      <w:numFmt w:val="decimal"/>
      <w:lvlText w:val="%1.%2."/>
      <w:lvlJc w:val="left"/>
      <w:pPr>
        <w:ind w:left="397" w:firstLine="1191"/>
      </w:pPr>
      <w:rPr>
        <w:u w:val="none"/>
      </w:rPr>
    </w:lvl>
    <w:lvl w:ilvl="2">
      <w:start w:val="1"/>
      <w:numFmt w:val="decimal"/>
      <w:lvlText w:val="%1.%2.%3."/>
      <w:lvlJc w:val="left"/>
      <w:pPr>
        <w:ind w:left="437" w:firstLine="1311.0000000000002"/>
      </w:pPr>
      <w:rPr>
        <w:u w:val="none"/>
      </w:rPr>
    </w:lvl>
    <w:lvl w:ilvl="3">
      <w:start w:val="1"/>
      <w:numFmt w:val="decimal"/>
      <w:lvlText w:val="%1.%2.%3.%4."/>
      <w:lvlJc w:val="left"/>
      <w:pPr>
        <w:ind w:left="477" w:firstLine="1431.0000000000002"/>
      </w:pPr>
      <w:rPr>
        <w:u w:val="none"/>
      </w:rPr>
    </w:lvl>
    <w:lvl w:ilvl="4">
      <w:start w:val="1"/>
      <w:numFmt w:val="decimal"/>
      <w:lvlText w:val="%1.%2.%3.%4.%5."/>
      <w:lvlJc w:val="left"/>
      <w:pPr>
        <w:ind w:left="517" w:firstLine="1551.0000000000002"/>
      </w:pPr>
      <w:rPr>
        <w:u w:val="none"/>
      </w:rPr>
    </w:lvl>
    <w:lvl w:ilvl="5">
      <w:start w:val="1"/>
      <w:numFmt w:val="decimal"/>
      <w:lvlText w:val="%1.%2.%3.%4.%5.%6."/>
      <w:lvlJc w:val="left"/>
      <w:pPr>
        <w:ind w:left="557" w:firstLine="1671.0000000000002"/>
      </w:pPr>
      <w:rPr>
        <w:u w:val="none"/>
      </w:rPr>
    </w:lvl>
    <w:lvl w:ilvl="6">
      <w:start w:val="1"/>
      <w:numFmt w:val="decimal"/>
      <w:lvlText w:val="%1.%2.%3.%4.%5.%6.%7."/>
      <w:lvlJc w:val="left"/>
      <w:pPr>
        <w:ind w:left="597" w:firstLine="1791.0000000000002"/>
      </w:pPr>
      <w:rPr>
        <w:u w:val="none"/>
      </w:rPr>
    </w:lvl>
    <w:lvl w:ilvl="7">
      <w:start w:val="1"/>
      <w:numFmt w:val="decimal"/>
      <w:lvlText w:val="%1.%2.%3.%4.%5.%6.%7.%8."/>
      <w:lvlJc w:val="left"/>
      <w:pPr>
        <w:ind w:left="637" w:firstLine="1911.0000000000002"/>
      </w:pPr>
      <w:rPr>
        <w:u w:val="none"/>
      </w:rPr>
    </w:lvl>
    <w:lvl w:ilvl="8">
      <w:start w:val="1"/>
      <w:numFmt w:val="decimal"/>
      <w:lvlText w:val="%1.%2.%3.%4.%5.%6.%7.%8.%9."/>
      <w:lvlJc w:val="left"/>
      <w:pPr>
        <w:ind w:left="677" w:firstLine="2031.0000000000002"/>
      </w:pPr>
      <w:rPr>
        <w:u w:val="none"/>
      </w:rPr>
    </w:lvl>
  </w:abstractNum>
  <w:abstractNum w:abstractNumId="13">
    <w:lvl w:ilvl="0">
      <w:start w:val="1"/>
      <w:numFmt w:val="bullet"/>
      <w:lvlText w:val="●"/>
      <w:lvlJc w:val="left"/>
      <w:pPr>
        <w:ind w:left="360" w:firstLine="1440"/>
      </w:pPr>
      <w:rPr>
        <w:rFonts w:ascii="Arial" w:cs="Arial" w:eastAsia="Arial" w:hAnsi="Arial"/>
      </w:rPr>
    </w:lvl>
    <w:lvl w:ilvl="1">
      <w:start w:val="1"/>
      <w:numFmt w:val="bullet"/>
      <w:lvlText w:val="o"/>
      <w:lvlJc w:val="left"/>
      <w:pPr>
        <w:ind w:left="1080" w:firstLine="4320"/>
      </w:pPr>
      <w:rPr>
        <w:rFonts w:ascii="Arial" w:cs="Arial" w:eastAsia="Arial" w:hAnsi="Arial"/>
      </w:rPr>
    </w:lvl>
    <w:lvl w:ilvl="2">
      <w:start w:val="1"/>
      <w:numFmt w:val="bullet"/>
      <w:lvlText w:val="▪"/>
      <w:lvlJc w:val="left"/>
      <w:pPr>
        <w:ind w:left="1800" w:firstLine="7200"/>
      </w:pPr>
      <w:rPr>
        <w:rFonts w:ascii="Arial" w:cs="Arial" w:eastAsia="Arial" w:hAnsi="Arial"/>
      </w:rPr>
    </w:lvl>
    <w:lvl w:ilvl="3">
      <w:start w:val="1"/>
      <w:numFmt w:val="bullet"/>
      <w:lvlText w:val="●"/>
      <w:lvlJc w:val="left"/>
      <w:pPr>
        <w:ind w:left="2520" w:firstLine="10080"/>
      </w:pPr>
      <w:rPr>
        <w:rFonts w:ascii="Arial" w:cs="Arial" w:eastAsia="Arial" w:hAnsi="Arial"/>
      </w:rPr>
    </w:lvl>
    <w:lvl w:ilvl="4">
      <w:start w:val="1"/>
      <w:numFmt w:val="bullet"/>
      <w:lvlText w:val="o"/>
      <w:lvlJc w:val="left"/>
      <w:pPr>
        <w:ind w:left="3240" w:firstLine="12960"/>
      </w:pPr>
      <w:rPr>
        <w:rFonts w:ascii="Arial" w:cs="Arial" w:eastAsia="Arial" w:hAnsi="Arial"/>
      </w:rPr>
    </w:lvl>
    <w:lvl w:ilvl="5">
      <w:start w:val="1"/>
      <w:numFmt w:val="bullet"/>
      <w:lvlText w:val="▪"/>
      <w:lvlJc w:val="left"/>
      <w:pPr>
        <w:ind w:left="3960" w:firstLine="15840"/>
      </w:pPr>
      <w:rPr>
        <w:rFonts w:ascii="Arial" w:cs="Arial" w:eastAsia="Arial" w:hAnsi="Arial"/>
      </w:rPr>
    </w:lvl>
    <w:lvl w:ilvl="6">
      <w:start w:val="1"/>
      <w:numFmt w:val="bullet"/>
      <w:lvlText w:val="●"/>
      <w:lvlJc w:val="left"/>
      <w:pPr>
        <w:ind w:left="4680" w:firstLine="18720"/>
      </w:pPr>
      <w:rPr>
        <w:rFonts w:ascii="Arial" w:cs="Arial" w:eastAsia="Arial" w:hAnsi="Arial"/>
      </w:rPr>
    </w:lvl>
    <w:lvl w:ilvl="7">
      <w:start w:val="1"/>
      <w:numFmt w:val="bullet"/>
      <w:lvlText w:val="o"/>
      <w:lvlJc w:val="left"/>
      <w:pPr>
        <w:ind w:left="5400" w:firstLine="21600"/>
      </w:pPr>
      <w:rPr>
        <w:rFonts w:ascii="Arial" w:cs="Arial" w:eastAsia="Arial" w:hAnsi="Arial"/>
      </w:rPr>
    </w:lvl>
    <w:lvl w:ilvl="8">
      <w:start w:val="1"/>
      <w:numFmt w:val="bullet"/>
      <w:lvlText w:val="▪"/>
      <w:lvlJc w:val="left"/>
      <w:pPr>
        <w:ind w:left="6120" w:firstLine="24480"/>
      </w:pPr>
      <w:rPr>
        <w:rFonts w:ascii="Arial" w:cs="Arial" w:eastAsia="Arial" w:hAnsi="Arial"/>
      </w:rPr>
    </w:lvl>
  </w:abstractNum>
  <w:abstractNum w:abstractNumId="14">
    <w:lvl w:ilvl="0">
      <w:start w:val="1"/>
      <w:numFmt w:val="bullet"/>
      <w:lvlText w:val="●"/>
      <w:lvlJc w:val="left"/>
      <w:pPr>
        <w:ind w:left="360" w:firstLine="720"/>
      </w:pPr>
      <w:rPr>
        <w:rFonts w:ascii="Arial" w:cs="Arial" w:eastAsia="Arial" w:hAnsi="Arial"/>
      </w:rPr>
    </w:lvl>
    <w:lvl w:ilvl="1">
      <w:start w:val="1"/>
      <w:numFmt w:val="bullet"/>
      <w:lvlText w:val="o"/>
      <w:lvlJc w:val="left"/>
      <w:pPr>
        <w:ind w:left="1080" w:firstLine="2880"/>
      </w:pPr>
      <w:rPr>
        <w:rFonts w:ascii="Arial" w:cs="Arial" w:eastAsia="Arial" w:hAnsi="Arial"/>
      </w:rPr>
    </w:lvl>
    <w:lvl w:ilvl="2">
      <w:start w:val="1"/>
      <w:numFmt w:val="bullet"/>
      <w:lvlText w:val="▪"/>
      <w:lvlJc w:val="left"/>
      <w:pPr>
        <w:ind w:left="1800" w:firstLine="5040"/>
      </w:pPr>
      <w:rPr>
        <w:rFonts w:ascii="Arial" w:cs="Arial" w:eastAsia="Arial" w:hAnsi="Arial"/>
      </w:rPr>
    </w:lvl>
    <w:lvl w:ilvl="3">
      <w:start w:val="1"/>
      <w:numFmt w:val="bullet"/>
      <w:lvlText w:val="●"/>
      <w:lvlJc w:val="left"/>
      <w:pPr>
        <w:ind w:left="2520" w:firstLine="7200"/>
      </w:pPr>
      <w:rPr>
        <w:rFonts w:ascii="Arial" w:cs="Arial" w:eastAsia="Arial" w:hAnsi="Arial"/>
      </w:rPr>
    </w:lvl>
    <w:lvl w:ilvl="4">
      <w:start w:val="1"/>
      <w:numFmt w:val="bullet"/>
      <w:lvlText w:val="o"/>
      <w:lvlJc w:val="left"/>
      <w:pPr>
        <w:ind w:left="3240" w:firstLine="9360"/>
      </w:pPr>
      <w:rPr>
        <w:rFonts w:ascii="Arial" w:cs="Arial" w:eastAsia="Arial" w:hAnsi="Arial"/>
      </w:rPr>
    </w:lvl>
    <w:lvl w:ilvl="5">
      <w:start w:val="1"/>
      <w:numFmt w:val="bullet"/>
      <w:lvlText w:val="▪"/>
      <w:lvlJc w:val="left"/>
      <w:pPr>
        <w:ind w:left="3960" w:firstLine="11520"/>
      </w:pPr>
      <w:rPr>
        <w:rFonts w:ascii="Arial" w:cs="Arial" w:eastAsia="Arial" w:hAnsi="Arial"/>
      </w:rPr>
    </w:lvl>
    <w:lvl w:ilvl="6">
      <w:start w:val="1"/>
      <w:numFmt w:val="bullet"/>
      <w:lvlText w:val="●"/>
      <w:lvlJc w:val="left"/>
      <w:pPr>
        <w:ind w:left="4680" w:firstLine="13680"/>
      </w:pPr>
      <w:rPr>
        <w:rFonts w:ascii="Arial" w:cs="Arial" w:eastAsia="Arial" w:hAnsi="Arial"/>
      </w:rPr>
    </w:lvl>
    <w:lvl w:ilvl="7">
      <w:start w:val="1"/>
      <w:numFmt w:val="bullet"/>
      <w:lvlText w:val="o"/>
      <w:lvlJc w:val="left"/>
      <w:pPr>
        <w:ind w:left="5400" w:firstLine="15840"/>
      </w:pPr>
      <w:rPr>
        <w:rFonts w:ascii="Arial" w:cs="Arial" w:eastAsia="Arial" w:hAnsi="Arial"/>
      </w:rPr>
    </w:lvl>
    <w:lvl w:ilvl="8">
      <w:start w:val="1"/>
      <w:numFmt w:val="bullet"/>
      <w:lvlText w:val="▪"/>
      <w:lvlJc w:val="left"/>
      <w:pPr>
        <w:ind w:left="6120" w:firstLine="18000"/>
      </w:pPr>
      <w:rPr>
        <w:rFonts w:ascii="Arial" w:cs="Arial" w:eastAsia="Arial" w:hAnsi="Arial"/>
      </w:rPr>
    </w:lvl>
  </w:abstractNum>
  <w:abstractNum w:abstractNumId="15">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0"/>
      <w:spacing w:after="80" w:before="360" w:line="276" w:lineRule="auto"/>
      <w:ind w:left="0" w:right="0" w:firstLine="0"/>
      <w:jc w:val="left"/>
    </w:pPr>
    <w:rPr>
      <w:rFonts w:ascii="Arial" w:cs="Arial" w:eastAsia="Arial" w:hAnsi="Arial"/>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0"/>
      <w:spacing w:after="80" w:before="280" w:line="276" w:lineRule="auto"/>
      <w:ind w:left="0" w:right="0" w:firstLine="0"/>
      <w:jc w:val="left"/>
    </w:pPr>
    <w:rPr>
      <w:rFonts w:ascii="Arial" w:cs="Arial" w:eastAsia="Arial" w:hAnsi="Arial"/>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spacing w:after="40" w:before="240" w:line="276" w:lineRule="auto"/>
      <w:ind w:left="0" w:right="0" w:firstLine="0"/>
      <w:jc w:val="left"/>
    </w:pPr>
    <w:rPr>
      <w:rFonts w:ascii="Arial" w:cs="Arial" w:eastAsia="Arial" w:hAnsi="Arial"/>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spacing w:after="40" w:before="220" w:line="276" w:lineRule="auto"/>
      <w:ind w:left="0" w:right="0" w:firstLine="0"/>
      <w:jc w:val="left"/>
    </w:pPr>
    <w:rPr>
      <w:rFonts w:ascii="Arial" w:cs="Arial" w:eastAsia="Arial" w:hAnsi="Arial"/>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spacing w:after="40" w:before="200" w:line="276" w:lineRule="auto"/>
      <w:ind w:left="0" w:right="0" w:firstLine="0"/>
      <w:jc w:val="left"/>
    </w:pPr>
    <w:rPr>
      <w:rFonts w:ascii="Arial" w:cs="Arial" w:eastAsia="Arial" w:hAnsi="Arial"/>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spacing w:after="120" w:before="480" w:line="276" w:lineRule="auto"/>
      <w:ind w:left="0" w:right="0" w:firstLine="0"/>
      <w:jc w:val="left"/>
    </w:pPr>
    <w:rPr>
      <w:rFonts w:ascii="Arial" w:cs="Arial" w:eastAsia="Arial" w:hAnsi="Arial"/>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spacing w:after="160" w:before="0" w:line="276" w:lineRule="auto"/>
      <w:ind w:left="0" w:right="0" w:firstLine="0"/>
      <w:jc w:val="left"/>
    </w:pPr>
    <w:rPr>
      <w:rFonts w:ascii="Calibri" w:cs="Calibri" w:eastAsia="Calibri" w:hAnsi="Calibri"/>
      <w:b w:val="0"/>
      <w:i w:val="1"/>
      <w:smallCaps w:val="0"/>
      <w:strike w:val="0"/>
      <w:color w:val="000000"/>
      <w:sz w:val="22"/>
      <w:szCs w:val="22"/>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yperlink" Target="http://www.eltiempo.com/opinion/editorial/el-buen-momento-del-turismo-editorial-el-tiempo/16768848" TargetMode="External"/><Relationship Id="rId5" Type="http://schemas.openxmlformats.org/officeDocument/2006/relationships/styles" Target="styles.xml"/><Relationship Id="rId6" Type="http://schemas.openxmlformats.org/officeDocument/2006/relationships/image" Target="media/image02.jpg"/><Relationship Id="rId7" Type="http://schemas.openxmlformats.org/officeDocument/2006/relationships/image" Target="media/image03.png"/><Relationship Id="rId8" Type="http://schemas.openxmlformats.org/officeDocument/2006/relationships/image" Target="media/image05.png"/></Relationships>
</file>